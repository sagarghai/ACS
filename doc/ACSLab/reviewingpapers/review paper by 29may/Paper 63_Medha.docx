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F0F" w:rsidRPr="006B0023" w:rsidRDefault="006B0023" w:rsidP="00167E4D">
      <w:pPr>
        <w:jc w:val="center"/>
        <w:rPr>
          <w:rFonts w:asciiTheme="majorBidi" w:hAnsiTheme="majorBidi" w:cstheme="majorBidi"/>
          <w:b/>
          <w:bCs/>
          <w:sz w:val="40"/>
          <w:szCs w:val="40"/>
        </w:rPr>
      </w:pPr>
      <w:r w:rsidRPr="006B0023">
        <w:rPr>
          <w:rFonts w:asciiTheme="majorBidi" w:hAnsiTheme="majorBidi" w:cstheme="majorBidi"/>
          <w:b/>
          <w:bCs/>
          <w:sz w:val="40"/>
          <w:szCs w:val="40"/>
        </w:rPr>
        <w:t xml:space="preserve">Effect of </w:t>
      </w:r>
      <w:r w:rsidR="00167E4D">
        <w:rPr>
          <w:rFonts w:asciiTheme="majorBidi" w:hAnsiTheme="majorBidi" w:cstheme="majorBidi"/>
          <w:b/>
          <w:bCs/>
          <w:sz w:val="40"/>
          <w:szCs w:val="40"/>
        </w:rPr>
        <w:t xml:space="preserve">Group membership </w:t>
      </w:r>
      <w:r w:rsidRPr="006B0023">
        <w:rPr>
          <w:rFonts w:asciiTheme="majorBidi" w:hAnsiTheme="majorBidi" w:cstheme="majorBidi"/>
          <w:b/>
          <w:bCs/>
          <w:sz w:val="40"/>
          <w:szCs w:val="40"/>
        </w:rPr>
        <w:t xml:space="preserve">on </w:t>
      </w:r>
      <w:r w:rsidR="00167E4D">
        <w:rPr>
          <w:rFonts w:asciiTheme="majorBidi" w:hAnsiTheme="majorBidi" w:cstheme="majorBidi"/>
          <w:b/>
          <w:bCs/>
          <w:sz w:val="40"/>
          <w:szCs w:val="40"/>
        </w:rPr>
        <w:t>time</w:t>
      </w:r>
      <w:r w:rsidRPr="006B0023">
        <w:rPr>
          <w:rFonts w:asciiTheme="majorBidi" w:hAnsiTheme="majorBidi" w:cstheme="majorBidi"/>
          <w:b/>
          <w:bCs/>
          <w:sz w:val="40"/>
          <w:szCs w:val="40"/>
        </w:rPr>
        <w:t xml:space="preserve"> perception</w:t>
      </w:r>
    </w:p>
    <w:p w:rsidR="006B0023" w:rsidRPr="00426579" w:rsidRDefault="006B0023" w:rsidP="00426579">
      <w:pPr>
        <w:spacing w:after="0" w:line="360" w:lineRule="auto"/>
        <w:jc w:val="center"/>
        <w:rPr>
          <w:rFonts w:asciiTheme="majorBidi" w:hAnsiTheme="majorBidi" w:cstheme="majorBidi"/>
          <w:sz w:val="24"/>
          <w:szCs w:val="24"/>
        </w:rPr>
      </w:pPr>
      <w:r w:rsidRPr="00426579">
        <w:rPr>
          <w:rFonts w:asciiTheme="majorBidi" w:hAnsiTheme="majorBidi" w:cstheme="majorBidi"/>
          <w:sz w:val="24"/>
          <w:szCs w:val="24"/>
        </w:rPr>
        <w:t xml:space="preserve">Mukesh </w:t>
      </w:r>
      <w:r w:rsidR="004151FF" w:rsidRPr="00426579">
        <w:rPr>
          <w:rFonts w:asciiTheme="majorBidi" w:hAnsiTheme="majorBidi" w:cstheme="majorBidi"/>
          <w:sz w:val="24"/>
          <w:szCs w:val="24"/>
        </w:rPr>
        <w:t xml:space="preserve">B. </w:t>
      </w:r>
      <w:r w:rsidRPr="00426579">
        <w:rPr>
          <w:rFonts w:asciiTheme="majorBidi" w:hAnsiTheme="majorBidi" w:cstheme="majorBidi"/>
          <w:sz w:val="24"/>
          <w:szCs w:val="24"/>
        </w:rPr>
        <w:t>Makwana, ShrutiTewari</w:t>
      </w:r>
      <w:r w:rsidR="004B757E">
        <w:rPr>
          <w:rFonts w:asciiTheme="majorBidi" w:hAnsiTheme="majorBidi" w:cstheme="majorBidi"/>
          <w:sz w:val="24"/>
          <w:szCs w:val="24"/>
        </w:rPr>
        <w:t>,</w:t>
      </w:r>
      <w:r w:rsidRPr="00426579">
        <w:rPr>
          <w:rFonts w:asciiTheme="majorBidi" w:hAnsiTheme="majorBidi" w:cstheme="majorBidi"/>
          <w:sz w:val="24"/>
          <w:szCs w:val="24"/>
        </w:rPr>
        <w:t xml:space="preserve"> and Narayanan Srinivasan</w:t>
      </w:r>
    </w:p>
    <w:p w:rsidR="006B0023" w:rsidRPr="00426579" w:rsidRDefault="006B0023" w:rsidP="00426579">
      <w:pPr>
        <w:spacing w:after="0" w:line="360" w:lineRule="auto"/>
        <w:jc w:val="center"/>
        <w:rPr>
          <w:rFonts w:asciiTheme="majorBidi" w:hAnsiTheme="majorBidi" w:cstheme="majorBidi"/>
          <w:sz w:val="24"/>
          <w:szCs w:val="24"/>
        </w:rPr>
      </w:pPr>
      <w:r w:rsidRPr="00426579">
        <w:rPr>
          <w:rFonts w:asciiTheme="majorBidi" w:hAnsiTheme="majorBidi" w:cstheme="majorBidi"/>
          <w:sz w:val="24"/>
          <w:szCs w:val="24"/>
        </w:rPr>
        <w:t>Centre of Behavioural and Cognitive Sciences, University of Allahabad, Allahabad, India</w:t>
      </w:r>
    </w:p>
    <w:p w:rsidR="006B0023" w:rsidRPr="00426579" w:rsidRDefault="006B0023" w:rsidP="00426579">
      <w:pPr>
        <w:spacing w:after="0" w:line="360" w:lineRule="auto"/>
        <w:jc w:val="center"/>
        <w:rPr>
          <w:rFonts w:asciiTheme="majorBidi" w:hAnsiTheme="majorBidi" w:cstheme="majorBidi"/>
          <w:sz w:val="24"/>
          <w:szCs w:val="24"/>
        </w:rPr>
      </w:pPr>
    </w:p>
    <w:p w:rsidR="006B0023" w:rsidRPr="00426579" w:rsidRDefault="006B0023" w:rsidP="00426579">
      <w:pPr>
        <w:spacing w:after="0" w:line="360" w:lineRule="auto"/>
        <w:jc w:val="center"/>
        <w:rPr>
          <w:rFonts w:asciiTheme="majorBidi" w:hAnsiTheme="majorBidi" w:cstheme="majorBidi"/>
          <w:b/>
          <w:bCs/>
          <w:sz w:val="24"/>
          <w:szCs w:val="24"/>
        </w:rPr>
      </w:pPr>
      <w:r w:rsidRPr="00426579">
        <w:rPr>
          <w:rFonts w:asciiTheme="majorBidi" w:hAnsiTheme="majorBidi" w:cstheme="majorBidi"/>
          <w:b/>
          <w:bCs/>
          <w:sz w:val="24"/>
          <w:szCs w:val="24"/>
        </w:rPr>
        <w:t>Abstract:</w:t>
      </w:r>
    </w:p>
    <w:p w:rsidR="006B0023" w:rsidRPr="00426579" w:rsidRDefault="008B26D5" w:rsidP="00B55CE3">
      <w:pPr>
        <w:spacing w:after="0" w:line="360" w:lineRule="auto"/>
        <w:ind w:firstLine="720"/>
        <w:jc w:val="both"/>
        <w:rPr>
          <w:rFonts w:asciiTheme="majorBidi" w:hAnsiTheme="majorBidi" w:cstheme="majorBidi"/>
          <w:sz w:val="24"/>
          <w:szCs w:val="24"/>
        </w:rPr>
      </w:pPr>
      <w:r w:rsidRPr="00426579">
        <w:rPr>
          <w:rFonts w:asciiTheme="majorBidi" w:hAnsiTheme="majorBidi" w:cstheme="majorBidi"/>
          <w:sz w:val="24"/>
          <w:szCs w:val="24"/>
        </w:rPr>
        <w:t>Time perception is important in performing everyday</w:t>
      </w:r>
      <w:r w:rsidR="006B0023" w:rsidRPr="00426579">
        <w:rPr>
          <w:rFonts w:asciiTheme="majorBidi" w:hAnsiTheme="majorBidi" w:cstheme="majorBidi"/>
          <w:sz w:val="24"/>
          <w:szCs w:val="24"/>
        </w:rPr>
        <w:t xml:space="preserve"> activities</w:t>
      </w:r>
      <w:r w:rsidRPr="00426579">
        <w:rPr>
          <w:rFonts w:asciiTheme="majorBidi" w:hAnsiTheme="majorBidi" w:cstheme="majorBidi"/>
          <w:sz w:val="24"/>
          <w:szCs w:val="24"/>
        </w:rPr>
        <w:t xml:space="preserve"> including effective social interactions. </w:t>
      </w:r>
      <w:r w:rsidR="006B0023" w:rsidRPr="00426579">
        <w:rPr>
          <w:rFonts w:asciiTheme="majorBidi" w:hAnsiTheme="majorBidi" w:cstheme="majorBidi"/>
          <w:sz w:val="24"/>
          <w:szCs w:val="24"/>
        </w:rPr>
        <w:t>Many factors are known to influence our sense</w:t>
      </w:r>
      <w:r w:rsidRPr="00426579">
        <w:rPr>
          <w:rFonts w:asciiTheme="majorBidi" w:hAnsiTheme="majorBidi" w:cstheme="majorBidi"/>
          <w:sz w:val="24"/>
          <w:szCs w:val="24"/>
        </w:rPr>
        <w:t xml:space="preserve"> of time but the effect of social context is less extensively studied. Srinivasan et al. (2013) using retrospective temporal reproduction paradigm showed that participants perceived the duration of the ambiguous</w:t>
      </w:r>
      <w:r w:rsidR="00B24820" w:rsidRPr="00426579">
        <w:rPr>
          <w:rFonts w:asciiTheme="majorBidi" w:hAnsiTheme="majorBidi" w:cstheme="majorBidi"/>
          <w:sz w:val="24"/>
          <w:szCs w:val="24"/>
        </w:rPr>
        <w:t xml:space="preserve"> sound clip to be longer when primed with relevant social context (mela) compared to irrelevant social context (city) and this effect was seen only when the prime was given before the participants listened to </w:t>
      </w:r>
      <w:r w:rsidR="00591FAA" w:rsidRPr="00426579">
        <w:rPr>
          <w:rFonts w:asciiTheme="majorBidi" w:hAnsiTheme="majorBidi" w:cstheme="majorBidi"/>
          <w:sz w:val="24"/>
          <w:szCs w:val="24"/>
        </w:rPr>
        <w:t xml:space="preserve">the </w:t>
      </w:r>
      <w:r w:rsidR="00B24820" w:rsidRPr="00426579">
        <w:rPr>
          <w:rFonts w:asciiTheme="majorBidi" w:hAnsiTheme="majorBidi" w:cstheme="majorBidi"/>
          <w:sz w:val="24"/>
          <w:szCs w:val="24"/>
        </w:rPr>
        <w:t xml:space="preserve">sound clip. Moreover, in their next study Srinivasan et al. (2014) using a prospective temporal reproduction paradigm showed that attention mediates this social priming effect. We in the present study aimed to extend this social priming effect on duration perception beyond </w:t>
      </w:r>
      <w:r w:rsidR="00691516" w:rsidRPr="00426579">
        <w:rPr>
          <w:rFonts w:asciiTheme="majorBidi" w:hAnsiTheme="majorBidi" w:cstheme="majorBidi"/>
          <w:sz w:val="24"/>
          <w:szCs w:val="24"/>
        </w:rPr>
        <w:t xml:space="preserve">the </w:t>
      </w:r>
      <w:proofErr w:type="spellStart"/>
      <w:r w:rsidR="00691516" w:rsidRPr="00426579">
        <w:rPr>
          <w:rFonts w:asciiTheme="majorBidi" w:hAnsiTheme="majorBidi" w:cstheme="majorBidi"/>
          <w:sz w:val="24"/>
          <w:szCs w:val="24"/>
        </w:rPr>
        <w:t>mela</w:t>
      </w:r>
      <w:proofErr w:type="spellEnd"/>
      <w:r w:rsidR="00691516" w:rsidRPr="00426579">
        <w:rPr>
          <w:rFonts w:asciiTheme="majorBidi" w:hAnsiTheme="majorBidi" w:cstheme="majorBidi"/>
          <w:sz w:val="24"/>
          <w:szCs w:val="24"/>
        </w:rPr>
        <w:t xml:space="preserve"> context and old</w:t>
      </w:r>
      <w:r w:rsidR="00591FAA" w:rsidRPr="00426579">
        <w:rPr>
          <w:rFonts w:asciiTheme="majorBidi" w:hAnsiTheme="majorBidi" w:cstheme="majorBidi"/>
          <w:sz w:val="24"/>
          <w:szCs w:val="24"/>
        </w:rPr>
        <w:t xml:space="preserve"> age</w:t>
      </w:r>
      <w:r w:rsidR="00691516" w:rsidRPr="00426579">
        <w:rPr>
          <w:rFonts w:asciiTheme="majorBidi" w:hAnsiTheme="majorBidi" w:cstheme="majorBidi"/>
          <w:sz w:val="24"/>
          <w:szCs w:val="24"/>
        </w:rPr>
        <w:t xml:space="preserve"> population into a more general </w:t>
      </w:r>
      <w:r w:rsidR="00B91F36" w:rsidRPr="00426579">
        <w:rPr>
          <w:rFonts w:asciiTheme="majorBidi" w:hAnsiTheme="majorBidi" w:cstheme="majorBidi"/>
          <w:sz w:val="24"/>
          <w:szCs w:val="24"/>
        </w:rPr>
        <w:t xml:space="preserve">group membership </w:t>
      </w:r>
      <w:r w:rsidR="00691516" w:rsidRPr="00426579">
        <w:rPr>
          <w:rFonts w:asciiTheme="majorBidi" w:hAnsiTheme="majorBidi" w:cstheme="majorBidi"/>
          <w:sz w:val="24"/>
          <w:szCs w:val="24"/>
        </w:rPr>
        <w:t xml:space="preserve">context </w:t>
      </w:r>
      <w:r w:rsidR="00D63569" w:rsidRPr="00426579">
        <w:rPr>
          <w:rFonts w:asciiTheme="majorBidi" w:hAnsiTheme="majorBidi" w:cstheme="majorBidi"/>
          <w:sz w:val="24"/>
          <w:szCs w:val="24"/>
        </w:rPr>
        <w:t>(Hindu festival/ M</w:t>
      </w:r>
      <w:r w:rsidR="00F16891" w:rsidRPr="00426579">
        <w:rPr>
          <w:rFonts w:asciiTheme="majorBidi" w:hAnsiTheme="majorBidi" w:cstheme="majorBidi"/>
          <w:sz w:val="24"/>
          <w:szCs w:val="24"/>
        </w:rPr>
        <w:t xml:space="preserve">uslim festival) </w:t>
      </w:r>
      <w:r w:rsidR="00691516" w:rsidRPr="00426579">
        <w:rPr>
          <w:rFonts w:asciiTheme="majorBidi" w:hAnsiTheme="majorBidi" w:cstheme="majorBidi"/>
          <w:sz w:val="24"/>
          <w:szCs w:val="24"/>
        </w:rPr>
        <w:t xml:space="preserve">with </w:t>
      </w:r>
      <w:r w:rsidR="00591FAA" w:rsidRPr="00426579">
        <w:rPr>
          <w:rFonts w:asciiTheme="majorBidi" w:hAnsiTheme="majorBidi" w:cstheme="majorBidi"/>
          <w:sz w:val="24"/>
          <w:szCs w:val="24"/>
        </w:rPr>
        <w:t xml:space="preserve">a population of </w:t>
      </w:r>
      <w:r w:rsidR="00691516" w:rsidRPr="00426579">
        <w:rPr>
          <w:rFonts w:asciiTheme="majorBidi" w:hAnsiTheme="majorBidi" w:cstheme="majorBidi"/>
          <w:sz w:val="24"/>
          <w:szCs w:val="24"/>
        </w:rPr>
        <w:t>young</w:t>
      </w:r>
      <w:r w:rsidR="00591FAA" w:rsidRPr="00426579">
        <w:rPr>
          <w:rFonts w:asciiTheme="majorBidi" w:hAnsiTheme="majorBidi" w:cstheme="majorBidi"/>
          <w:sz w:val="24"/>
          <w:szCs w:val="24"/>
        </w:rPr>
        <w:t>er adults</w:t>
      </w:r>
      <w:r w:rsidR="00691516" w:rsidRPr="00426579">
        <w:rPr>
          <w:rFonts w:asciiTheme="majorBidi" w:hAnsiTheme="majorBidi" w:cstheme="majorBidi"/>
          <w:sz w:val="24"/>
          <w:szCs w:val="24"/>
        </w:rPr>
        <w:t xml:space="preserve"> (Exp</w:t>
      </w:r>
      <w:r w:rsidR="00591FAA" w:rsidRPr="00426579">
        <w:rPr>
          <w:rFonts w:asciiTheme="majorBidi" w:hAnsiTheme="majorBidi" w:cstheme="majorBidi"/>
          <w:sz w:val="24"/>
          <w:szCs w:val="24"/>
        </w:rPr>
        <w:t>eriment</w:t>
      </w:r>
      <w:r w:rsidR="00691516" w:rsidRPr="00426579">
        <w:rPr>
          <w:rFonts w:asciiTheme="majorBidi" w:hAnsiTheme="majorBidi" w:cstheme="majorBidi"/>
          <w:sz w:val="24"/>
          <w:szCs w:val="24"/>
        </w:rPr>
        <w:t xml:space="preserve"> 1). We also aimed to study this social priming effect </w:t>
      </w:r>
      <w:r w:rsidR="008B5571" w:rsidRPr="00426579">
        <w:rPr>
          <w:rFonts w:asciiTheme="majorBidi" w:hAnsiTheme="majorBidi" w:cstheme="majorBidi"/>
          <w:sz w:val="24"/>
          <w:szCs w:val="24"/>
        </w:rPr>
        <w:t>in</w:t>
      </w:r>
      <w:r w:rsidR="009D6F0B">
        <w:rPr>
          <w:rFonts w:asciiTheme="majorBidi" w:hAnsiTheme="majorBidi" w:cstheme="majorBidi"/>
          <w:sz w:val="24"/>
          <w:szCs w:val="24"/>
        </w:rPr>
        <w:t xml:space="preserve"> </w:t>
      </w:r>
      <w:r w:rsidR="00591FAA" w:rsidRPr="00426579">
        <w:rPr>
          <w:rFonts w:asciiTheme="majorBidi" w:hAnsiTheme="majorBidi" w:cstheme="majorBidi"/>
          <w:sz w:val="24"/>
          <w:szCs w:val="24"/>
        </w:rPr>
        <w:t xml:space="preserve">a </w:t>
      </w:r>
      <w:r w:rsidR="00691516" w:rsidRPr="00426579">
        <w:rPr>
          <w:rFonts w:asciiTheme="majorBidi" w:hAnsiTheme="majorBidi" w:cstheme="majorBidi"/>
          <w:sz w:val="24"/>
          <w:szCs w:val="24"/>
        </w:rPr>
        <w:t>more controlled laboratory environment using temporal reprod</w:t>
      </w:r>
      <w:r w:rsidR="00591FAA" w:rsidRPr="00426579">
        <w:rPr>
          <w:rFonts w:asciiTheme="majorBidi" w:hAnsiTheme="majorBidi" w:cstheme="majorBidi"/>
          <w:sz w:val="24"/>
          <w:szCs w:val="24"/>
        </w:rPr>
        <w:t xml:space="preserve">uction at four different </w:t>
      </w:r>
      <w:r w:rsidR="008B5571" w:rsidRPr="00426579">
        <w:rPr>
          <w:rFonts w:asciiTheme="majorBidi" w:hAnsiTheme="majorBidi" w:cstheme="majorBidi"/>
          <w:sz w:val="24"/>
          <w:szCs w:val="24"/>
        </w:rPr>
        <w:t>levels of duration viz.1 sec, 5 sec, 10 sec and 20 sec (Exp</w:t>
      </w:r>
      <w:r w:rsidR="00591FAA" w:rsidRPr="00426579">
        <w:rPr>
          <w:rFonts w:asciiTheme="majorBidi" w:hAnsiTheme="majorBidi" w:cstheme="majorBidi"/>
          <w:sz w:val="24"/>
          <w:szCs w:val="24"/>
        </w:rPr>
        <w:t>eriment</w:t>
      </w:r>
      <w:r w:rsidR="008B5571" w:rsidRPr="00426579">
        <w:rPr>
          <w:rFonts w:asciiTheme="majorBidi" w:hAnsiTheme="majorBidi" w:cstheme="majorBidi"/>
          <w:sz w:val="24"/>
          <w:szCs w:val="24"/>
        </w:rPr>
        <w:t xml:space="preserve"> 2)</w:t>
      </w:r>
      <w:r w:rsidR="00591FAA" w:rsidRPr="00426579">
        <w:rPr>
          <w:rFonts w:asciiTheme="majorBidi" w:hAnsiTheme="majorBidi" w:cstheme="majorBidi"/>
          <w:sz w:val="24"/>
          <w:szCs w:val="24"/>
        </w:rPr>
        <w:t xml:space="preserve"> instead of </w:t>
      </w:r>
      <w:r w:rsidR="00F16891" w:rsidRPr="00426579">
        <w:rPr>
          <w:rFonts w:asciiTheme="majorBidi" w:hAnsiTheme="majorBidi" w:cstheme="majorBidi"/>
          <w:sz w:val="24"/>
          <w:szCs w:val="24"/>
        </w:rPr>
        <w:t xml:space="preserve">one level of duration </w:t>
      </w:r>
      <w:r w:rsidR="00591FAA" w:rsidRPr="00426579">
        <w:rPr>
          <w:rFonts w:asciiTheme="majorBidi" w:hAnsiTheme="majorBidi" w:cstheme="majorBidi"/>
          <w:sz w:val="24"/>
          <w:szCs w:val="24"/>
        </w:rPr>
        <w:t xml:space="preserve">as </w:t>
      </w:r>
      <w:r w:rsidR="00F16891" w:rsidRPr="00426579">
        <w:rPr>
          <w:rFonts w:asciiTheme="majorBidi" w:hAnsiTheme="majorBidi" w:cstheme="majorBidi"/>
          <w:sz w:val="24"/>
          <w:szCs w:val="24"/>
        </w:rPr>
        <w:t>in all previous studies i.e.</w:t>
      </w:r>
      <w:r w:rsidR="00591FAA" w:rsidRPr="00426579">
        <w:rPr>
          <w:rFonts w:asciiTheme="majorBidi" w:hAnsiTheme="majorBidi" w:cstheme="majorBidi"/>
          <w:sz w:val="24"/>
          <w:szCs w:val="24"/>
        </w:rPr>
        <w:t>,</w:t>
      </w:r>
      <w:r w:rsidR="00F16891" w:rsidRPr="00426579">
        <w:rPr>
          <w:rFonts w:asciiTheme="majorBidi" w:hAnsiTheme="majorBidi" w:cstheme="majorBidi"/>
          <w:sz w:val="24"/>
          <w:szCs w:val="24"/>
        </w:rPr>
        <w:t xml:space="preserve"> 20 sec</w:t>
      </w:r>
      <w:r w:rsidR="00F16891" w:rsidRPr="004B757E">
        <w:rPr>
          <w:rFonts w:asciiTheme="majorBidi" w:hAnsiTheme="majorBidi" w:cstheme="majorBidi"/>
          <w:b/>
          <w:sz w:val="24"/>
          <w:szCs w:val="24"/>
        </w:rPr>
        <w:t xml:space="preserve">. </w:t>
      </w:r>
      <w:r w:rsidR="00F16891" w:rsidRPr="009D6F0B">
        <w:rPr>
          <w:rFonts w:asciiTheme="majorBidi" w:hAnsiTheme="majorBidi" w:cstheme="majorBidi"/>
          <w:bCs/>
          <w:sz w:val="24"/>
          <w:szCs w:val="24"/>
        </w:rPr>
        <w:t>Results suggest</w:t>
      </w:r>
      <w:del w:id="0" w:author="ADMIN" w:date="2015-05-29T18:28:00Z">
        <w:r w:rsidR="00AD1E98" w:rsidDel="00AD1E98">
          <w:rPr>
            <w:rFonts w:asciiTheme="majorBidi" w:hAnsiTheme="majorBidi" w:cstheme="majorBidi"/>
            <w:bCs/>
            <w:sz w:val="24"/>
            <w:szCs w:val="24"/>
          </w:rPr>
          <w:delText>s</w:delText>
        </w:r>
      </w:del>
      <w:r w:rsidR="00F16891" w:rsidRPr="009D6F0B">
        <w:rPr>
          <w:rFonts w:asciiTheme="majorBidi" w:hAnsiTheme="majorBidi" w:cstheme="majorBidi"/>
          <w:bCs/>
          <w:sz w:val="24"/>
          <w:szCs w:val="24"/>
        </w:rPr>
        <w:t xml:space="preserve"> that</w:t>
      </w:r>
      <w:r w:rsidR="00DE0C19" w:rsidRPr="009D6F0B">
        <w:rPr>
          <w:rFonts w:asciiTheme="majorBidi" w:hAnsiTheme="majorBidi" w:cstheme="majorBidi"/>
          <w:bCs/>
          <w:sz w:val="24"/>
          <w:szCs w:val="24"/>
        </w:rPr>
        <w:t xml:space="preserve"> </w:t>
      </w:r>
      <w:r w:rsidR="009D6F0B">
        <w:rPr>
          <w:rFonts w:asciiTheme="majorBidi" w:hAnsiTheme="majorBidi" w:cstheme="majorBidi"/>
          <w:bCs/>
          <w:sz w:val="24"/>
          <w:szCs w:val="24"/>
        </w:rPr>
        <w:t xml:space="preserve">Hindu </w:t>
      </w:r>
      <w:r w:rsidR="00DE0C19" w:rsidRPr="009D6F0B">
        <w:rPr>
          <w:rFonts w:asciiTheme="majorBidi" w:hAnsiTheme="majorBidi" w:cstheme="majorBidi"/>
          <w:bCs/>
          <w:sz w:val="24"/>
          <w:szCs w:val="24"/>
        </w:rPr>
        <w:t xml:space="preserve">participants </w:t>
      </w:r>
      <w:r w:rsidR="009D6F0B">
        <w:rPr>
          <w:rFonts w:asciiTheme="majorBidi" w:hAnsiTheme="majorBidi" w:cstheme="majorBidi"/>
          <w:bCs/>
          <w:sz w:val="24"/>
          <w:szCs w:val="24"/>
        </w:rPr>
        <w:t>reproduced</w:t>
      </w:r>
      <w:r w:rsidR="00184A97" w:rsidRPr="009D6F0B">
        <w:rPr>
          <w:rFonts w:asciiTheme="majorBidi" w:hAnsiTheme="majorBidi" w:cstheme="majorBidi"/>
          <w:bCs/>
          <w:sz w:val="24"/>
          <w:szCs w:val="24"/>
        </w:rPr>
        <w:t xml:space="preserve"> longer </w:t>
      </w:r>
      <w:r w:rsidR="009D6F0B" w:rsidRPr="009D6F0B">
        <w:rPr>
          <w:rFonts w:asciiTheme="majorBidi" w:hAnsiTheme="majorBidi" w:cstheme="majorBidi"/>
          <w:bCs/>
          <w:sz w:val="24"/>
          <w:szCs w:val="24"/>
        </w:rPr>
        <w:t xml:space="preserve">duration </w:t>
      </w:r>
      <w:r w:rsidR="00184A97" w:rsidRPr="009D6F0B">
        <w:rPr>
          <w:rFonts w:asciiTheme="majorBidi" w:hAnsiTheme="majorBidi" w:cstheme="majorBidi"/>
          <w:bCs/>
          <w:sz w:val="24"/>
          <w:szCs w:val="24"/>
        </w:rPr>
        <w:t xml:space="preserve">when </w:t>
      </w:r>
      <w:r w:rsidR="009D6F0B">
        <w:rPr>
          <w:rFonts w:asciiTheme="majorBidi" w:hAnsiTheme="majorBidi" w:cstheme="majorBidi"/>
          <w:bCs/>
          <w:sz w:val="24"/>
          <w:szCs w:val="24"/>
        </w:rPr>
        <w:t xml:space="preserve">they were </w:t>
      </w:r>
      <w:r w:rsidR="00184A97" w:rsidRPr="009D6F0B">
        <w:rPr>
          <w:rFonts w:asciiTheme="majorBidi" w:hAnsiTheme="majorBidi" w:cstheme="majorBidi"/>
          <w:bCs/>
          <w:sz w:val="24"/>
          <w:szCs w:val="24"/>
        </w:rPr>
        <w:t xml:space="preserve">primed with </w:t>
      </w:r>
      <w:r w:rsidR="009D6F0B">
        <w:rPr>
          <w:rFonts w:asciiTheme="majorBidi" w:hAnsiTheme="majorBidi" w:cstheme="majorBidi"/>
          <w:bCs/>
          <w:sz w:val="24"/>
          <w:szCs w:val="24"/>
        </w:rPr>
        <w:t>H</w:t>
      </w:r>
      <w:r w:rsidR="00184A97" w:rsidRPr="009D6F0B">
        <w:rPr>
          <w:rFonts w:asciiTheme="majorBidi" w:hAnsiTheme="majorBidi" w:cstheme="majorBidi"/>
          <w:bCs/>
          <w:sz w:val="24"/>
          <w:szCs w:val="24"/>
        </w:rPr>
        <w:t>indu</w:t>
      </w:r>
      <w:r w:rsidR="009D6F0B">
        <w:rPr>
          <w:rFonts w:asciiTheme="majorBidi" w:hAnsiTheme="majorBidi" w:cstheme="majorBidi"/>
          <w:bCs/>
          <w:sz w:val="24"/>
          <w:szCs w:val="24"/>
        </w:rPr>
        <w:t xml:space="preserve"> festival compared to Muslim</w:t>
      </w:r>
      <w:r w:rsidR="00415933">
        <w:rPr>
          <w:rFonts w:asciiTheme="majorBidi" w:hAnsiTheme="majorBidi" w:cstheme="majorBidi"/>
          <w:bCs/>
          <w:sz w:val="24"/>
          <w:szCs w:val="24"/>
        </w:rPr>
        <w:t xml:space="preserve"> festival.</w:t>
      </w:r>
      <w:r w:rsidR="00184A97" w:rsidRPr="009D6F0B">
        <w:rPr>
          <w:rFonts w:asciiTheme="majorBidi" w:hAnsiTheme="majorBidi" w:cstheme="majorBidi"/>
          <w:bCs/>
          <w:sz w:val="24"/>
          <w:szCs w:val="24"/>
        </w:rPr>
        <w:t xml:space="preserve"> </w:t>
      </w:r>
      <w:r w:rsidR="00415933">
        <w:rPr>
          <w:rFonts w:asciiTheme="majorBidi" w:hAnsiTheme="majorBidi" w:cstheme="majorBidi"/>
          <w:bCs/>
          <w:sz w:val="24"/>
          <w:szCs w:val="24"/>
        </w:rPr>
        <w:t>However</w:t>
      </w:r>
      <w:ins w:id="1" w:author="ADMIN" w:date="2015-05-29T18:31:00Z">
        <w:r w:rsidR="00AD1E98">
          <w:rPr>
            <w:rFonts w:asciiTheme="majorBidi" w:hAnsiTheme="majorBidi" w:cstheme="majorBidi"/>
            <w:bCs/>
            <w:sz w:val="24"/>
            <w:szCs w:val="24"/>
          </w:rPr>
          <w:t>,</w:t>
        </w:r>
      </w:ins>
      <w:r w:rsidR="00415933">
        <w:rPr>
          <w:rFonts w:asciiTheme="majorBidi" w:hAnsiTheme="majorBidi" w:cstheme="majorBidi"/>
          <w:bCs/>
          <w:sz w:val="24"/>
          <w:szCs w:val="24"/>
        </w:rPr>
        <w:t xml:space="preserve"> for Muslim participants the reproduced duration </w:t>
      </w:r>
      <w:del w:id="2" w:author="ADMIN" w:date="2015-05-29T18:29:00Z">
        <w:r w:rsidR="00415933" w:rsidDel="00AD1E98">
          <w:rPr>
            <w:rFonts w:asciiTheme="majorBidi" w:hAnsiTheme="majorBidi" w:cstheme="majorBidi"/>
            <w:bCs/>
            <w:sz w:val="24"/>
            <w:szCs w:val="24"/>
          </w:rPr>
          <w:delText xml:space="preserve">for Muslim festival priming </w:delText>
        </w:r>
      </w:del>
      <w:r w:rsidR="00415933">
        <w:rPr>
          <w:rFonts w:asciiTheme="majorBidi" w:hAnsiTheme="majorBidi" w:cstheme="majorBidi"/>
          <w:bCs/>
          <w:sz w:val="24"/>
          <w:szCs w:val="24"/>
        </w:rPr>
        <w:t xml:space="preserve">was not significantly longer than Hindu festival priming </w:t>
      </w:r>
      <w:commentRangeStart w:id="3"/>
      <w:r w:rsidR="009D6F0B">
        <w:rPr>
          <w:rFonts w:asciiTheme="majorBidi" w:hAnsiTheme="majorBidi" w:cstheme="majorBidi"/>
          <w:bCs/>
          <w:sz w:val="24"/>
          <w:szCs w:val="24"/>
        </w:rPr>
        <w:t xml:space="preserve">although </w:t>
      </w:r>
      <w:r w:rsidR="00415933">
        <w:rPr>
          <w:rFonts w:asciiTheme="majorBidi" w:hAnsiTheme="majorBidi" w:cstheme="majorBidi"/>
          <w:bCs/>
          <w:sz w:val="24"/>
          <w:szCs w:val="24"/>
        </w:rPr>
        <w:t>it showed the trend.</w:t>
      </w:r>
      <w:commentRangeEnd w:id="3"/>
      <w:r w:rsidR="00AD1E98">
        <w:rPr>
          <w:rStyle w:val="CommentReference"/>
        </w:rPr>
        <w:commentReference w:id="3"/>
      </w:r>
      <w:r w:rsidR="00415933">
        <w:rPr>
          <w:rFonts w:asciiTheme="majorBidi" w:hAnsiTheme="majorBidi" w:cstheme="majorBidi"/>
          <w:bCs/>
          <w:sz w:val="24"/>
          <w:szCs w:val="24"/>
        </w:rPr>
        <w:t xml:space="preserve"> Results from Experiment 2 demonstrate that the social priming effect </w:t>
      </w:r>
      <w:r w:rsidR="00B55CE3">
        <w:rPr>
          <w:rFonts w:asciiTheme="majorBidi" w:hAnsiTheme="majorBidi" w:cstheme="majorBidi"/>
          <w:bCs/>
          <w:sz w:val="24"/>
          <w:szCs w:val="24"/>
        </w:rPr>
        <w:t>on temporal reproduction becomes stro</w:t>
      </w:r>
      <w:r w:rsidR="00415933">
        <w:rPr>
          <w:rFonts w:asciiTheme="majorBidi" w:hAnsiTheme="majorBidi" w:cstheme="majorBidi"/>
          <w:bCs/>
          <w:sz w:val="24"/>
          <w:szCs w:val="24"/>
        </w:rPr>
        <w:t xml:space="preserve">nger for longer </w:t>
      </w:r>
      <w:r w:rsidR="00B55CE3">
        <w:rPr>
          <w:rFonts w:asciiTheme="majorBidi" w:hAnsiTheme="majorBidi" w:cstheme="majorBidi"/>
          <w:bCs/>
          <w:sz w:val="24"/>
          <w:szCs w:val="24"/>
        </w:rPr>
        <w:t xml:space="preserve">duration. </w:t>
      </w:r>
      <w:del w:id="4" w:author="ADMIN" w:date="2015-05-29T18:30:00Z">
        <w:r w:rsidR="00B55CE3" w:rsidDel="00AD1E98">
          <w:rPr>
            <w:rFonts w:asciiTheme="majorBidi" w:hAnsiTheme="majorBidi" w:cstheme="majorBidi"/>
            <w:bCs/>
            <w:sz w:val="24"/>
            <w:szCs w:val="24"/>
          </w:rPr>
          <w:delText xml:space="preserve">We got </w:delText>
        </w:r>
      </w:del>
      <w:ins w:id="5" w:author="ADMIN" w:date="2015-05-29T18:30:00Z">
        <w:r w:rsidR="00AD1E98">
          <w:rPr>
            <w:rFonts w:asciiTheme="majorBidi" w:hAnsiTheme="majorBidi" w:cstheme="majorBidi"/>
            <w:bCs/>
            <w:sz w:val="24"/>
            <w:szCs w:val="24"/>
          </w:rPr>
          <w:t xml:space="preserve">Results reveal that </w:t>
        </w:r>
      </w:ins>
      <w:r w:rsidR="00B55CE3">
        <w:rPr>
          <w:rFonts w:asciiTheme="majorBidi" w:hAnsiTheme="majorBidi" w:cstheme="majorBidi"/>
          <w:bCs/>
          <w:sz w:val="24"/>
          <w:szCs w:val="24"/>
        </w:rPr>
        <w:t xml:space="preserve">maximum effect </w:t>
      </w:r>
      <w:ins w:id="6" w:author="ADMIN" w:date="2015-05-29T18:30:00Z">
        <w:r w:rsidR="00AD1E98">
          <w:rPr>
            <w:rFonts w:asciiTheme="majorBidi" w:hAnsiTheme="majorBidi" w:cstheme="majorBidi"/>
            <w:bCs/>
            <w:sz w:val="24"/>
            <w:szCs w:val="24"/>
          </w:rPr>
          <w:t xml:space="preserve">occurs </w:t>
        </w:r>
      </w:ins>
      <w:r w:rsidR="00B55CE3">
        <w:rPr>
          <w:rFonts w:asciiTheme="majorBidi" w:hAnsiTheme="majorBidi" w:cstheme="majorBidi"/>
          <w:bCs/>
          <w:sz w:val="24"/>
          <w:szCs w:val="24"/>
        </w:rPr>
        <w:t>for 20 sec</w:t>
      </w:r>
      <w:del w:id="7" w:author="ADMIN" w:date="2015-05-29T18:30:00Z">
        <w:r w:rsidR="00B55CE3" w:rsidDel="00AD1E98">
          <w:rPr>
            <w:rFonts w:asciiTheme="majorBidi" w:hAnsiTheme="majorBidi" w:cstheme="majorBidi"/>
            <w:bCs/>
            <w:sz w:val="24"/>
            <w:szCs w:val="24"/>
          </w:rPr>
          <w:delText xml:space="preserve"> duration</w:delText>
        </w:r>
      </w:del>
      <w:r w:rsidR="00B55CE3">
        <w:rPr>
          <w:rFonts w:asciiTheme="majorBidi" w:hAnsiTheme="majorBidi" w:cstheme="majorBidi"/>
          <w:bCs/>
          <w:sz w:val="24"/>
          <w:szCs w:val="24"/>
        </w:rPr>
        <w:t>.</w:t>
      </w:r>
      <w:r w:rsidR="00415933">
        <w:rPr>
          <w:rFonts w:asciiTheme="majorBidi" w:hAnsiTheme="majorBidi" w:cstheme="majorBidi"/>
          <w:bCs/>
          <w:sz w:val="24"/>
          <w:szCs w:val="24"/>
        </w:rPr>
        <w:t xml:space="preserve"> </w:t>
      </w:r>
      <w:r w:rsidR="00F84D19" w:rsidRPr="00426579">
        <w:rPr>
          <w:rFonts w:asciiTheme="majorBidi" w:hAnsiTheme="majorBidi" w:cstheme="majorBidi"/>
          <w:sz w:val="24"/>
          <w:szCs w:val="24"/>
        </w:rPr>
        <w:t xml:space="preserve">As </w:t>
      </w:r>
      <w:r w:rsidR="004B757E" w:rsidRPr="00426579">
        <w:rPr>
          <w:rFonts w:asciiTheme="majorBidi" w:hAnsiTheme="majorBidi" w:cstheme="majorBidi"/>
          <w:sz w:val="24"/>
          <w:szCs w:val="24"/>
        </w:rPr>
        <w:t>different mechanisms exist</w:t>
      </w:r>
      <w:r w:rsidR="00F84D19" w:rsidRPr="00426579">
        <w:rPr>
          <w:rFonts w:asciiTheme="majorBidi" w:hAnsiTheme="majorBidi" w:cstheme="majorBidi"/>
          <w:sz w:val="24"/>
          <w:szCs w:val="24"/>
        </w:rPr>
        <w:t xml:space="preserve"> for short and long duration perception we suggest that influence of social priming effect using temporal reproduction paradigm is mediated via mechanisms involved in the perception of longer duration</w:t>
      </w:r>
      <w:r w:rsidR="00426579" w:rsidRPr="00426579">
        <w:rPr>
          <w:rFonts w:asciiTheme="majorBidi" w:hAnsiTheme="majorBidi" w:cstheme="majorBidi"/>
          <w:sz w:val="24"/>
          <w:szCs w:val="24"/>
        </w:rPr>
        <w:t>s</w:t>
      </w:r>
      <w:r w:rsidR="00F84D19" w:rsidRPr="00426579">
        <w:rPr>
          <w:rFonts w:asciiTheme="majorBidi" w:hAnsiTheme="majorBidi" w:cstheme="majorBidi"/>
          <w:sz w:val="24"/>
          <w:szCs w:val="24"/>
        </w:rPr>
        <w:t xml:space="preserve">. </w:t>
      </w:r>
      <w:r w:rsidR="00886670" w:rsidRPr="00426579">
        <w:rPr>
          <w:rFonts w:asciiTheme="majorBidi" w:hAnsiTheme="majorBidi" w:cstheme="majorBidi"/>
          <w:sz w:val="24"/>
          <w:szCs w:val="24"/>
        </w:rPr>
        <w:t xml:space="preserve">Further studies are needed to test the social priming effect on time perception using different </w:t>
      </w:r>
      <w:r w:rsidR="00DA2BF4" w:rsidRPr="00426579">
        <w:rPr>
          <w:rFonts w:asciiTheme="majorBidi" w:hAnsiTheme="majorBidi" w:cstheme="majorBidi"/>
          <w:sz w:val="24"/>
          <w:szCs w:val="24"/>
        </w:rPr>
        <w:t>measures of time</w:t>
      </w:r>
      <w:r w:rsidR="00A470C7" w:rsidRPr="00426579">
        <w:rPr>
          <w:rFonts w:asciiTheme="majorBidi" w:hAnsiTheme="majorBidi" w:cstheme="majorBidi"/>
          <w:sz w:val="24"/>
          <w:szCs w:val="24"/>
        </w:rPr>
        <w:t xml:space="preserve"> estimation.</w:t>
      </w:r>
    </w:p>
    <w:p w:rsidR="0033662C" w:rsidRPr="00426579" w:rsidRDefault="0033662C" w:rsidP="00426579">
      <w:pPr>
        <w:spacing w:after="0" w:line="360" w:lineRule="auto"/>
        <w:ind w:firstLine="720"/>
        <w:jc w:val="both"/>
        <w:rPr>
          <w:rFonts w:asciiTheme="majorBidi" w:hAnsiTheme="majorBidi" w:cstheme="majorBidi"/>
          <w:sz w:val="24"/>
          <w:szCs w:val="24"/>
        </w:rPr>
      </w:pPr>
    </w:p>
    <w:p w:rsidR="00AD1E98" w:rsidRDefault="0033662C" w:rsidP="00426579">
      <w:pPr>
        <w:spacing w:after="0" w:line="360" w:lineRule="auto"/>
        <w:jc w:val="both"/>
        <w:rPr>
          <w:ins w:id="8" w:author="ADMIN" w:date="2015-05-29T18:36:00Z"/>
          <w:rFonts w:asciiTheme="majorBidi" w:hAnsiTheme="majorBidi" w:cstheme="majorBidi"/>
          <w:sz w:val="24"/>
          <w:szCs w:val="24"/>
        </w:rPr>
      </w:pPr>
      <w:r w:rsidRPr="00426579">
        <w:rPr>
          <w:rFonts w:asciiTheme="majorBidi" w:hAnsiTheme="majorBidi" w:cstheme="majorBidi"/>
          <w:b/>
          <w:bCs/>
          <w:sz w:val="24"/>
          <w:szCs w:val="24"/>
        </w:rPr>
        <w:lastRenderedPageBreak/>
        <w:t>Background:</w:t>
      </w:r>
      <w:r w:rsidR="007A2DE7" w:rsidRPr="00426579">
        <w:rPr>
          <w:rFonts w:asciiTheme="majorBidi" w:hAnsiTheme="majorBidi" w:cstheme="majorBidi"/>
          <w:sz w:val="24"/>
          <w:szCs w:val="24"/>
        </w:rPr>
        <w:t xml:space="preserve"> According to </w:t>
      </w:r>
      <w:r w:rsidR="007D4C74" w:rsidRPr="00426579">
        <w:rPr>
          <w:rFonts w:asciiTheme="majorBidi" w:hAnsiTheme="majorBidi" w:cstheme="majorBidi"/>
          <w:sz w:val="24"/>
          <w:szCs w:val="24"/>
        </w:rPr>
        <w:t xml:space="preserve">the </w:t>
      </w:r>
      <w:r w:rsidR="007A2DE7" w:rsidRPr="00426579">
        <w:rPr>
          <w:rFonts w:asciiTheme="majorBidi" w:hAnsiTheme="majorBidi" w:cstheme="majorBidi"/>
          <w:sz w:val="24"/>
          <w:szCs w:val="24"/>
        </w:rPr>
        <w:t>‘new look’ approach our perception is highly influenced by context</w:t>
      </w:r>
      <w:r w:rsidR="007D4C74" w:rsidRPr="00426579">
        <w:rPr>
          <w:rFonts w:asciiTheme="majorBidi" w:hAnsiTheme="majorBidi" w:cstheme="majorBidi"/>
          <w:sz w:val="24"/>
          <w:szCs w:val="24"/>
        </w:rPr>
        <w:t xml:space="preserve"> (Bruner, 1957). </w:t>
      </w:r>
      <w:r w:rsidR="00067F9A" w:rsidRPr="00426579">
        <w:rPr>
          <w:rFonts w:asciiTheme="majorBidi" w:hAnsiTheme="majorBidi" w:cstheme="majorBidi"/>
          <w:sz w:val="24"/>
          <w:szCs w:val="24"/>
        </w:rPr>
        <w:t xml:space="preserve">What we see and perceive is not only modulated by the contents of perception but also by the context and its relevance in that context. Srinivasan et al. (2013) explored the effect of this social relevance on time perception in the </w:t>
      </w:r>
      <w:proofErr w:type="spellStart"/>
      <w:r w:rsidR="00067F9A" w:rsidRPr="00426579">
        <w:rPr>
          <w:rFonts w:asciiTheme="majorBidi" w:hAnsiTheme="majorBidi" w:cstheme="majorBidi"/>
          <w:sz w:val="24"/>
          <w:szCs w:val="24"/>
        </w:rPr>
        <w:t>Magh</w:t>
      </w:r>
      <w:proofErr w:type="spellEnd"/>
      <w:r w:rsidR="00B55CE3">
        <w:rPr>
          <w:rFonts w:asciiTheme="majorBidi" w:hAnsiTheme="majorBidi" w:cstheme="majorBidi"/>
          <w:sz w:val="24"/>
          <w:szCs w:val="24"/>
        </w:rPr>
        <w:t xml:space="preserve"> </w:t>
      </w:r>
      <w:proofErr w:type="spellStart"/>
      <w:r w:rsidR="00067F9A" w:rsidRPr="00426579">
        <w:rPr>
          <w:rFonts w:asciiTheme="majorBidi" w:hAnsiTheme="majorBidi" w:cstheme="majorBidi"/>
          <w:sz w:val="24"/>
          <w:szCs w:val="24"/>
        </w:rPr>
        <w:t>Mela</w:t>
      </w:r>
      <w:proofErr w:type="spellEnd"/>
      <w:r w:rsidR="00067F9A" w:rsidRPr="00426579">
        <w:rPr>
          <w:rFonts w:asciiTheme="majorBidi" w:hAnsiTheme="majorBidi" w:cstheme="majorBidi"/>
          <w:sz w:val="24"/>
          <w:szCs w:val="24"/>
        </w:rPr>
        <w:t xml:space="preserve"> context. </w:t>
      </w:r>
      <w:r w:rsidR="00B92D00" w:rsidRPr="00426579">
        <w:rPr>
          <w:rFonts w:asciiTheme="majorBidi" w:hAnsiTheme="majorBidi" w:cstheme="majorBidi"/>
          <w:sz w:val="24"/>
          <w:szCs w:val="24"/>
        </w:rPr>
        <w:t xml:space="preserve">They used a retrospective </w:t>
      </w:r>
      <w:r w:rsidR="002B409C" w:rsidRPr="00426579">
        <w:rPr>
          <w:rFonts w:asciiTheme="majorBidi" w:hAnsiTheme="majorBidi" w:cstheme="majorBidi"/>
          <w:sz w:val="24"/>
          <w:szCs w:val="24"/>
        </w:rPr>
        <w:t xml:space="preserve">temporal reproduction paradigm. </w:t>
      </w:r>
      <w:r w:rsidR="00067F9A" w:rsidRPr="00426579">
        <w:rPr>
          <w:rFonts w:asciiTheme="majorBidi" w:hAnsiTheme="majorBidi" w:cstheme="majorBidi"/>
          <w:sz w:val="24"/>
          <w:szCs w:val="24"/>
        </w:rPr>
        <w:t>They found that pilgrims (</w:t>
      </w:r>
      <w:proofErr w:type="spellStart"/>
      <w:r w:rsidR="00067F9A" w:rsidRPr="00426579">
        <w:rPr>
          <w:rFonts w:asciiTheme="majorBidi" w:hAnsiTheme="majorBidi" w:cstheme="majorBidi"/>
          <w:sz w:val="24"/>
          <w:szCs w:val="24"/>
        </w:rPr>
        <w:t>Kalpwasi</w:t>
      </w:r>
      <w:proofErr w:type="spellEnd"/>
      <w:r w:rsidR="00067F9A" w:rsidRPr="00426579">
        <w:rPr>
          <w:rFonts w:asciiTheme="majorBidi" w:hAnsiTheme="majorBidi" w:cstheme="majorBidi"/>
          <w:sz w:val="24"/>
          <w:szCs w:val="24"/>
        </w:rPr>
        <w:t>) perceived the duration of 20 sec ambiguous sound clip to be longer when told that</w:t>
      </w:r>
      <w:r w:rsidR="00C721F7" w:rsidRPr="00426579">
        <w:rPr>
          <w:rFonts w:asciiTheme="majorBidi" w:hAnsiTheme="majorBidi" w:cstheme="majorBidi"/>
          <w:sz w:val="24"/>
          <w:szCs w:val="24"/>
        </w:rPr>
        <w:t xml:space="preserve"> the sound was recorded in the M</w:t>
      </w:r>
      <w:r w:rsidR="00067F9A" w:rsidRPr="00426579">
        <w:rPr>
          <w:rFonts w:asciiTheme="majorBidi" w:hAnsiTheme="majorBidi" w:cstheme="majorBidi"/>
          <w:sz w:val="24"/>
          <w:szCs w:val="24"/>
        </w:rPr>
        <w:t xml:space="preserve">ela compared to when they were told that the sound was recorded in the city. Srinivasan et al. (2014) not only replicated their finding using prospective temporal reproduction paradigm but also established that ‘attention’ is </w:t>
      </w:r>
      <w:r w:rsidR="002B409C" w:rsidRPr="00426579">
        <w:rPr>
          <w:rFonts w:asciiTheme="majorBidi" w:hAnsiTheme="majorBidi" w:cstheme="majorBidi"/>
          <w:sz w:val="24"/>
          <w:szCs w:val="24"/>
        </w:rPr>
        <w:t xml:space="preserve">necessary for this effect. </w:t>
      </w:r>
      <w:r w:rsidR="00B92D00" w:rsidRPr="00426579">
        <w:rPr>
          <w:rFonts w:asciiTheme="majorBidi" w:hAnsiTheme="majorBidi" w:cstheme="majorBidi"/>
          <w:sz w:val="24"/>
          <w:szCs w:val="24"/>
        </w:rPr>
        <w:t>Following these studies we understand that social factors do</w:t>
      </w:r>
      <w:del w:id="9" w:author="ADMIN" w:date="2015-05-29T18:35:00Z">
        <w:r w:rsidR="00B92D00" w:rsidRPr="00426579" w:rsidDel="00AD1E98">
          <w:rPr>
            <w:rFonts w:asciiTheme="majorBidi" w:hAnsiTheme="majorBidi" w:cstheme="majorBidi"/>
            <w:sz w:val="24"/>
            <w:szCs w:val="24"/>
          </w:rPr>
          <w:delText>es</w:delText>
        </w:r>
      </w:del>
      <w:r w:rsidR="00B92D00" w:rsidRPr="00426579">
        <w:rPr>
          <w:rFonts w:asciiTheme="majorBidi" w:hAnsiTheme="majorBidi" w:cstheme="majorBidi"/>
          <w:sz w:val="24"/>
          <w:szCs w:val="24"/>
        </w:rPr>
        <w:t xml:space="preserve"> influence time perception but there are further interesting questions which are </w:t>
      </w:r>
      <w:del w:id="10" w:author="ADMIN" w:date="2015-05-29T18:36:00Z">
        <w:r w:rsidR="00B92D00" w:rsidRPr="00426579" w:rsidDel="00AD1E98">
          <w:rPr>
            <w:rFonts w:asciiTheme="majorBidi" w:hAnsiTheme="majorBidi" w:cstheme="majorBidi"/>
            <w:sz w:val="24"/>
            <w:szCs w:val="24"/>
          </w:rPr>
          <w:delText xml:space="preserve">unanswered by the </w:delText>
        </w:r>
      </w:del>
      <w:ins w:id="11" w:author="ADMIN" w:date="2015-05-29T18:36:00Z">
        <w:r w:rsidR="00AD1E98">
          <w:rPr>
            <w:rFonts w:asciiTheme="majorBidi" w:hAnsiTheme="majorBidi" w:cstheme="majorBidi"/>
            <w:sz w:val="24"/>
            <w:szCs w:val="24"/>
          </w:rPr>
          <w:t xml:space="preserve">not stated in the </w:t>
        </w:r>
      </w:ins>
      <w:del w:id="12" w:author="ADMIN" w:date="2015-05-29T18:36:00Z">
        <w:r w:rsidR="00B92D00" w:rsidRPr="00426579" w:rsidDel="00AD1E98">
          <w:rPr>
            <w:rFonts w:asciiTheme="majorBidi" w:hAnsiTheme="majorBidi" w:cstheme="majorBidi"/>
            <w:sz w:val="24"/>
            <w:szCs w:val="24"/>
          </w:rPr>
          <w:delText xml:space="preserve">above </w:delText>
        </w:r>
      </w:del>
      <w:r w:rsidR="00B92D00" w:rsidRPr="00426579">
        <w:rPr>
          <w:rFonts w:asciiTheme="majorBidi" w:hAnsiTheme="majorBidi" w:cstheme="majorBidi"/>
          <w:sz w:val="24"/>
          <w:szCs w:val="24"/>
        </w:rPr>
        <w:t>studies</w:t>
      </w:r>
      <w:ins w:id="13" w:author="ADMIN" w:date="2015-05-29T18:36:00Z">
        <w:r w:rsidR="00AD1E98">
          <w:rPr>
            <w:rFonts w:asciiTheme="majorBidi" w:hAnsiTheme="majorBidi" w:cstheme="majorBidi"/>
            <w:sz w:val="24"/>
            <w:szCs w:val="24"/>
          </w:rPr>
          <w:t xml:space="preserve"> conducted above</w:t>
        </w:r>
      </w:ins>
      <w:r w:rsidR="00B92D00" w:rsidRPr="00426579">
        <w:rPr>
          <w:rFonts w:asciiTheme="majorBidi" w:hAnsiTheme="majorBidi" w:cstheme="majorBidi"/>
          <w:sz w:val="24"/>
          <w:szCs w:val="24"/>
        </w:rPr>
        <w:t xml:space="preserve">. </w:t>
      </w:r>
    </w:p>
    <w:p w:rsidR="0033662C" w:rsidRDefault="00B92D00" w:rsidP="00426579">
      <w:pPr>
        <w:spacing w:after="0" w:line="360" w:lineRule="auto"/>
        <w:jc w:val="both"/>
        <w:rPr>
          <w:rFonts w:asciiTheme="majorBidi" w:hAnsiTheme="majorBidi" w:cstheme="majorBidi"/>
          <w:sz w:val="24"/>
          <w:szCs w:val="24"/>
        </w:rPr>
      </w:pPr>
      <w:r w:rsidRPr="00426579">
        <w:rPr>
          <w:rFonts w:asciiTheme="majorBidi" w:hAnsiTheme="majorBidi" w:cstheme="majorBidi"/>
          <w:sz w:val="24"/>
          <w:szCs w:val="24"/>
        </w:rPr>
        <w:t xml:space="preserve">1) Does this </w:t>
      </w:r>
      <w:proofErr w:type="spellStart"/>
      <w:r w:rsidR="00C721F7" w:rsidRPr="00426579">
        <w:rPr>
          <w:rFonts w:asciiTheme="majorBidi" w:hAnsiTheme="majorBidi" w:cstheme="majorBidi"/>
          <w:sz w:val="24"/>
          <w:szCs w:val="24"/>
        </w:rPr>
        <w:t>M</w:t>
      </w:r>
      <w:r w:rsidR="00426579" w:rsidRPr="00426579">
        <w:rPr>
          <w:rFonts w:asciiTheme="majorBidi" w:hAnsiTheme="majorBidi" w:cstheme="majorBidi"/>
          <w:sz w:val="24"/>
          <w:szCs w:val="24"/>
        </w:rPr>
        <w:t>ela</w:t>
      </w:r>
      <w:proofErr w:type="spellEnd"/>
      <w:r w:rsidR="00426579" w:rsidRPr="00426579">
        <w:rPr>
          <w:rFonts w:asciiTheme="majorBidi" w:hAnsiTheme="majorBidi" w:cstheme="majorBidi"/>
          <w:sz w:val="24"/>
          <w:szCs w:val="24"/>
        </w:rPr>
        <w:t>-</w:t>
      </w:r>
      <w:r w:rsidRPr="00426579">
        <w:rPr>
          <w:rFonts w:asciiTheme="majorBidi" w:hAnsiTheme="majorBidi" w:cstheme="majorBidi"/>
          <w:sz w:val="24"/>
          <w:szCs w:val="24"/>
        </w:rPr>
        <w:t xml:space="preserve">related social context effect also </w:t>
      </w:r>
      <w:r w:rsidR="00B55CE3" w:rsidRPr="00426579">
        <w:rPr>
          <w:rFonts w:asciiTheme="majorBidi" w:hAnsiTheme="majorBidi" w:cstheme="majorBidi"/>
          <w:sz w:val="24"/>
          <w:szCs w:val="24"/>
        </w:rPr>
        <w:t>exist</w:t>
      </w:r>
      <w:del w:id="14" w:author="ADMIN" w:date="2015-05-29T18:36:00Z">
        <w:r w:rsidR="00B55CE3" w:rsidDel="00AD1E98">
          <w:rPr>
            <w:rFonts w:asciiTheme="majorBidi" w:hAnsiTheme="majorBidi" w:cstheme="majorBidi"/>
            <w:sz w:val="24"/>
            <w:szCs w:val="24"/>
          </w:rPr>
          <w:delText>s</w:delText>
        </w:r>
      </w:del>
      <w:r w:rsidRPr="00426579">
        <w:rPr>
          <w:rFonts w:asciiTheme="majorBidi" w:hAnsiTheme="majorBidi" w:cstheme="majorBidi"/>
          <w:sz w:val="24"/>
          <w:szCs w:val="24"/>
        </w:rPr>
        <w:t xml:space="preserve"> for other social factors like group membership? 2) Does this effect which was </w:t>
      </w:r>
      <w:ins w:id="15" w:author="ADMIN" w:date="2015-05-29T18:37:00Z">
        <w:r w:rsidR="00AD1E98">
          <w:rPr>
            <w:rFonts w:asciiTheme="majorBidi" w:hAnsiTheme="majorBidi" w:cstheme="majorBidi"/>
            <w:sz w:val="24"/>
            <w:szCs w:val="24"/>
          </w:rPr>
          <w:t xml:space="preserve">only </w:t>
        </w:r>
      </w:ins>
      <w:r w:rsidRPr="00426579">
        <w:rPr>
          <w:rFonts w:asciiTheme="majorBidi" w:hAnsiTheme="majorBidi" w:cstheme="majorBidi"/>
          <w:sz w:val="24"/>
          <w:szCs w:val="24"/>
        </w:rPr>
        <w:t xml:space="preserve">studied in </w:t>
      </w:r>
      <w:del w:id="16" w:author="ADMIN" w:date="2015-05-29T18:37:00Z">
        <w:r w:rsidRPr="00426579" w:rsidDel="00AD1E98">
          <w:rPr>
            <w:rFonts w:asciiTheme="majorBidi" w:hAnsiTheme="majorBidi" w:cstheme="majorBidi"/>
            <w:sz w:val="24"/>
            <w:szCs w:val="24"/>
          </w:rPr>
          <w:delText xml:space="preserve">only </w:delText>
        </w:r>
      </w:del>
      <w:r w:rsidRPr="00426579">
        <w:rPr>
          <w:rFonts w:asciiTheme="majorBidi" w:hAnsiTheme="majorBidi" w:cstheme="majorBidi"/>
          <w:sz w:val="24"/>
          <w:szCs w:val="24"/>
        </w:rPr>
        <w:t>older participants also holds true for young adults? 3) Does</w:t>
      </w:r>
      <w:r w:rsidR="00D63569" w:rsidRPr="00426579">
        <w:rPr>
          <w:rFonts w:asciiTheme="majorBidi" w:hAnsiTheme="majorBidi" w:cstheme="majorBidi"/>
          <w:sz w:val="24"/>
          <w:szCs w:val="24"/>
        </w:rPr>
        <w:t xml:space="preserve"> this effect also exist for other time scales like 1 sec, 5sec, and 10 sec? To answer these questions we designed the following two experiments.</w:t>
      </w:r>
    </w:p>
    <w:p w:rsidR="00426579" w:rsidRPr="00426579" w:rsidRDefault="00426579" w:rsidP="00426579">
      <w:pPr>
        <w:spacing w:after="0" w:line="360" w:lineRule="auto"/>
        <w:jc w:val="both"/>
        <w:rPr>
          <w:rFonts w:asciiTheme="majorBidi" w:hAnsiTheme="majorBidi" w:cstheme="majorBidi"/>
          <w:sz w:val="24"/>
          <w:szCs w:val="24"/>
        </w:rPr>
      </w:pPr>
    </w:p>
    <w:p w:rsidR="00D63569" w:rsidRDefault="00D63569" w:rsidP="00426579">
      <w:pPr>
        <w:spacing w:after="0" w:line="360" w:lineRule="auto"/>
        <w:jc w:val="both"/>
        <w:rPr>
          <w:rFonts w:asciiTheme="majorBidi" w:hAnsiTheme="majorBidi" w:cstheme="majorBidi"/>
          <w:b/>
          <w:bCs/>
          <w:sz w:val="24"/>
          <w:szCs w:val="24"/>
        </w:rPr>
      </w:pPr>
      <w:r w:rsidRPr="00426579">
        <w:rPr>
          <w:rFonts w:asciiTheme="majorBidi" w:hAnsiTheme="majorBidi" w:cstheme="majorBidi"/>
          <w:b/>
          <w:bCs/>
          <w:sz w:val="24"/>
          <w:szCs w:val="24"/>
        </w:rPr>
        <w:t>Exp</w:t>
      </w:r>
      <w:r w:rsidR="004B757E">
        <w:rPr>
          <w:rFonts w:asciiTheme="majorBidi" w:hAnsiTheme="majorBidi" w:cstheme="majorBidi"/>
          <w:b/>
          <w:bCs/>
          <w:sz w:val="24"/>
          <w:szCs w:val="24"/>
        </w:rPr>
        <w:t>eriment</w:t>
      </w:r>
      <w:r w:rsidRPr="00426579">
        <w:rPr>
          <w:rFonts w:asciiTheme="majorBidi" w:hAnsiTheme="majorBidi" w:cstheme="majorBidi"/>
          <w:b/>
          <w:bCs/>
          <w:sz w:val="24"/>
          <w:szCs w:val="24"/>
        </w:rPr>
        <w:t xml:space="preserve"> 1: Effect of group membership on time perception</w:t>
      </w:r>
    </w:p>
    <w:p w:rsidR="00426579" w:rsidRPr="00426579" w:rsidRDefault="00426579" w:rsidP="00426579">
      <w:pPr>
        <w:spacing w:after="0" w:line="360" w:lineRule="auto"/>
        <w:jc w:val="both"/>
        <w:rPr>
          <w:rFonts w:asciiTheme="majorBidi" w:hAnsiTheme="majorBidi" w:cstheme="majorBidi"/>
          <w:b/>
          <w:bCs/>
          <w:sz w:val="24"/>
          <w:szCs w:val="24"/>
        </w:rPr>
      </w:pPr>
    </w:p>
    <w:p w:rsidR="0033662C" w:rsidRDefault="0033662C" w:rsidP="00B55CE3">
      <w:pPr>
        <w:spacing w:after="0" w:line="360" w:lineRule="auto"/>
        <w:jc w:val="both"/>
        <w:rPr>
          <w:rFonts w:asciiTheme="majorBidi" w:hAnsiTheme="majorBidi" w:cstheme="majorBidi"/>
          <w:sz w:val="24"/>
          <w:szCs w:val="24"/>
        </w:rPr>
      </w:pPr>
      <w:r w:rsidRPr="00426579">
        <w:rPr>
          <w:rFonts w:asciiTheme="majorBidi" w:hAnsiTheme="majorBidi" w:cstheme="majorBidi"/>
          <w:b/>
          <w:bCs/>
          <w:sz w:val="24"/>
          <w:szCs w:val="24"/>
        </w:rPr>
        <w:t>Stimuli:</w:t>
      </w:r>
      <w:r w:rsidR="00975C3E" w:rsidRPr="00426579">
        <w:rPr>
          <w:rFonts w:asciiTheme="majorBidi" w:hAnsiTheme="majorBidi" w:cstheme="majorBidi"/>
          <w:sz w:val="24"/>
          <w:szCs w:val="24"/>
        </w:rPr>
        <w:t xml:space="preserve"> A 20 sec</w:t>
      </w:r>
      <w:r w:rsidR="00B55CE3">
        <w:rPr>
          <w:rFonts w:asciiTheme="majorBidi" w:hAnsiTheme="majorBidi" w:cstheme="majorBidi"/>
          <w:sz w:val="24"/>
          <w:szCs w:val="24"/>
        </w:rPr>
        <w:t>ond</w:t>
      </w:r>
      <w:r w:rsidR="00975C3E" w:rsidRPr="00426579">
        <w:rPr>
          <w:rFonts w:asciiTheme="majorBidi" w:hAnsiTheme="majorBidi" w:cstheme="majorBidi"/>
          <w:sz w:val="24"/>
          <w:szCs w:val="24"/>
        </w:rPr>
        <w:t xml:space="preserve"> long ambiguous sound clip was prepared by mixing</w:t>
      </w:r>
      <w:r w:rsidR="00EB15FD">
        <w:rPr>
          <w:rFonts w:asciiTheme="majorBidi" w:hAnsiTheme="majorBidi" w:cstheme="majorBidi"/>
          <w:sz w:val="24"/>
          <w:szCs w:val="24"/>
        </w:rPr>
        <w:t xml:space="preserve"> </w:t>
      </w:r>
      <w:r w:rsidR="00975C3E" w:rsidRPr="00426579">
        <w:rPr>
          <w:rFonts w:asciiTheme="majorBidi" w:hAnsiTheme="majorBidi" w:cstheme="majorBidi"/>
          <w:sz w:val="24"/>
          <w:szCs w:val="24"/>
        </w:rPr>
        <w:t xml:space="preserve">the sounds recorded from various Hindu and Muslim festivals </w:t>
      </w:r>
      <w:r w:rsidR="00B55CE3">
        <w:rPr>
          <w:rFonts w:asciiTheme="majorBidi" w:hAnsiTheme="majorBidi" w:cstheme="majorBidi"/>
          <w:sz w:val="24"/>
          <w:szCs w:val="24"/>
        </w:rPr>
        <w:t xml:space="preserve">along with noise from city traffic </w:t>
      </w:r>
      <w:r w:rsidR="00975C3E" w:rsidRPr="00426579">
        <w:rPr>
          <w:rFonts w:asciiTheme="majorBidi" w:hAnsiTheme="majorBidi" w:cstheme="majorBidi"/>
          <w:sz w:val="24"/>
          <w:szCs w:val="24"/>
        </w:rPr>
        <w:t xml:space="preserve">and white noise </w:t>
      </w:r>
      <w:r w:rsidR="00B55CE3">
        <w:rPr>
          <w:rFonts w:asciiTheme="majorBidi" w:hAnsiTheme="majorBidi" w:cstheme="majorBidi"/>
          <w:sz w:val="24"/>
          <w:szCs w:val="24"/>
        </w:rPr>
        <w:t>to make it ambiguous.</w:t>
      </w:r>
    </w:p>
    <w:p w:rsidR="00735FBB" w:rsidRDefault="00735FBB" w:rsidP="00B55CE3">
      <w:pPr>
        <w:spacing w:after="0" w:line="360" w:lineRule="auto"/>
        <w:jc w:val="both"/>
        <w:rPr>
          <w:rFonts w:asciiTheme="majorBidi" w:hAnsiTheme="majorBidi" w:cstheme="majorBidi"/>
          <w:b/>
          <w:bCs/>
          <w:sz w:val="24"/>
          <w:szCs w:val="24"/>
        </w:rPr>
      </w:pPr>
    </w:p>
    <w:p w:rsidR="0033662C" w:rsidRDefault="0033662C" w:rsidP="00B55CE3">
      <w:pPr>
        <w:spacing w:after="0" w:line="360" w:lineRule="auto"/>
        <w:jc w:val="both"/>
        <w:rPr>
          <w:rFonts w:asciiTheme="majorBidi" w:hAnsiTheme="majorBidi" w:cstheme="majorBidi"/>
          <w:sz w:val="24"/>
          <w:szCs w:val="24"/>
        </w:rPr>
      </w:pPr>
      <w:r w:rsidRPr="00426579">
        <w:rPr>
          <w:rFonts w:asciiTheme="majorBidi" w:hAnsiTheme="majorBidi" w:cstheme="majorBidi"/>
          <w:b/>
          <w:bCs/>
          <w:sz w:val="24"/>
          <w:szCs w:val="24"/>
        </w:rPr>
        <w:t>Procedure:</w:t>
      </w:r>
      <w:r w:rsidR="00C721F7" w:rsidRPr="00426579">
        <w:rPr>
          <w:rFonts w:asciiTheme="majorBidi" w:hAnsiTheme="majorBidi" w:cstheme="majorBidi"/>
          <w:sz w:val="24"/>
          <w:szCs w:val="24"/>
        </w:rPr>
        <w:t xml:space="preserve"> We used a similar paradigm as Srinivasan et al. (2014). </w:t>
      </w:r>
      <w:r w:rsidR="00426579" w:rsidRPr="00426579">
        <w:rPr>
          <w:rFonts w:asciiTheme="majorBidi" w:hAnsiTheme="majorBidi" w:cstheme="majorBidi"/>
          <w:sz w:val="24"/>
          <w:szCs w:val="24"/>
        </w:rPr>
        <w:t xml:space="preserve">The experiment was a between subjects design with two groups </w:t>
      </w:r>
      <w:r w:rsidR="00C721F7" w:rsidRPr="00426579">
        <w:rPr>
          <w:rFonts w:asciiTheme="majorBidi" w:hAnsiTheme="majorBidi" w:cstheme="majorBidi"/>
          <w:sz w:val="24"/>
          <w:szCs w:val="24"/>
        </w:rPr>
        <w:t>viz. Hindus and Muslims and two priming conditions viz. Hindu festival priming and Muslim festival priming</w:t>
      </w:r>
      <w:r w:rsidR="00426579" w:rsidRPr="00426579">
        <w:rPr>
          <w:rFonts w:asciiTheme="majorBidi" w:hAnsiTheme="majorBidi" w:cstheme="majorBidi"/>
          <w:sz w:val="24"/>
          <w:szCs w:val="24"/>
        </w:rPr>
        <w:t xml:space="preserve"> resulting in four groups/conditions (</w:t>
      </w:r>
      <w:r w:rsidR="00975C3E" w:rsidRPr="00426579">
        <w:rPr>
          <w:rFonts w:asciiTheme="majorBidi" w:hAnsiTheme="majorBidi" w:cstheme="majorBidi"/>
          <w:sz w:val="24"/>
          <w:szCs w:val="24"/>
        </w:rPr>
        <w:t>Hindu group-Hindu festival primed, Hindu group-Muslim festival prime</w:t>
      </w:r>
      <w:r w:rsidR="00426579" w:rsidRPr="00426579">
        <w:rPr>
          <w:rFonts w:asciiTheme="majorBidi" w:hAnsiTheme="majorBidi" w:cstheme="majorBidi"/>
          <w:sz w:val="24"/>
          <w:szCs w:val="24"/>
        </w:rPr>
        <w:t>, Muslim group-Muslim festival prime, and Muslim group-Hindu festival prime)</w:t>
      </w:r>
      <w:r w:rsidR="00975C3E" w:rsidRPr="00426579">
        <w:rPr>
          <w:rFonts w:asciiTheme="majorBidi" w:hAnsiTheme="majorBidi" w:cstheme="majorBidi"/>
          <w:sz w:val="24"/>
          <w:szCs w:val="24"/>
        </w:rPr>
        <w:t xml:space="preserve">.  Participants first listened to the sound clip via a </w:t>
      </w:r>
      <w:r w:rsidR="0025693B" w:rsidRPr="00426579">
        <w:rPr>
          <w:rFonts w:asciiTheme="majorBidi" w:hAnsiTheme="majorBidi" w:cstheme="majorBidi"/>
          <w:sz w:val="24"/>
          <w:szCs w:val="24"/>
        </w:rPr>
        <w:t>headphone</w:t>
      </w:r>
      <w:r w:rsidR="00975C3E" w:rsidRPr="00426579">
        <w:rPr>
          <w:rFonts w:asciiTheme="majorBidi" w:hAnsiTheme="majorBidi" w:cstheme="majorBidi"/>
          <w:sz w:val="24"/>
          <w:szCs w:val="24"/>
        </w:rPr>
        <w:t xml:space="preserve"> and then reproduced its duration using a </w:t>
      </w:r>
      <w:r w:rsidR="0025693B" w:rsidRPr="00426579">
        <w:rPr>
          <w:rFonts w:asciiTheme="majorBidi" w:hAnsiTheme="majorBidi" w:cstheme="majorBidi"/>
          <w:sz w:val="24"/>
          <w:szCs w:val="24"/>
        </w:rPr>
        <w:t>stopwatch</w:t>
      </w:r>
      <w:r w:rsidR="00975C3E" w:rsidRPr="00426579">
        <w:rPr>
          <w:rFonts w:asciiTheme="majorBidi" w:hAnsiTheme="majorBidi" w:cstheme="majorBidi"/>
          <w:sz w:val="24"/>
          <w:szCs w:val="24"/>
        </w:rPr>
        <w:t xml:space="preserve"> whose dial was not visible to the participants. After the temporal reproduction participants were asked to describe the sound clip and were also asked to recall the prime (prime check).  </w:t>
      </w:r>
    </w:p>
    <w:p w:rsidR="00426579" w:rsidRPr="00426579" w:rsidRDefault="00426579" w:rsidP="00426579">
      <w:pPr>
        <w:spacing w:after="0" w:line="360" w:lineRule="auto"/>
        <w:jc w:val="both"/>
        <w:rPr>
          <w:rFonts w:asciiTheme="majorBidi" w:hAnsiTheme="majorBidi" w:cstheme="majorBidi"/>
          <w:sz w:val="24"/>
          <w:szCs w:val="24"/>
        </w:rPr>
      </w:pPr>
    </w:p>
    <w:p w:rsidR="00975C3E" w:rsidRPr="00426579" w:rsidRDefault="00975C3E" w:rsidP="00426579">
      <w:pPr>
        <w:spacing w:after="0" w:line="360" w:lineRule="auto"/>
        <w:jc w:val="both"/>
        <w:rPr>
          <w:rFonts w:asciiTheme="majorBidi" w:hAnsiTheme="majorBidi" w:cstheme="majorBidi"/>
          <w:sz w:val="24"/>
          <w:szCs w:val="24"/>
        </w:rPr>
      </w:pPr>
      <w:r w:rsidRPr="00426579">
        <w:rPr>
          <w:rFonts w:asciiTheme="majorBidi" w:hAnsiTheme="majorBidi" w:cstheme="majorBidi"/>
          <w:b/>
          <w:bCs/>
          <w:sz w:val="24"/>
          <w:szCs w:val="24"/>
        </w:rPr>
        <w:lastRenderedPageBreak/>
        <w:t xml:space="preserve">Hypothesis: </w:t>
      </w:r>
      <w:r w:rsidRPr="00426579">
        <w:rPr>
          <w:rFonts w:asciiTheme="majorBidi" w:hAnsiTheme="majorBidi" w:cstheme="majorBidi"/>
          <w:sz w:val="24"/>
          <w:szCs w:val="24"/>
        </w:rPr>
        <w:t>Like Mela primed sound clip is more relevant in Mela context</w:t>
      </w:r>
      <w:r w:rsidR="00426579" w:rsidRPr="00426579">
        <w:rPr>
          <w:rFonts w:asciiTheme="majorBidi" w:hAnsiTheme="majorBidi" w:cstheme="majorBidi"/>
          <w:sz w:val="24"/>
          <w:szCs w:val="24"/>
        </w:rPr>
        <w:t>,</w:t>
      </w:r>
      <w:r w:rsidRPr="00426579">
        <w:rPr>
          <w:rFonts w:asciiTheme="majorBidi" w:hAnsiTheme="majorBidi" w:cstheme="majorBidi"/>
          <w:sz w:val="24"/>
          <w:szCs w:val="24"/>
        </w:rPr>
        <w:t xml:space="preserve"> sound clip primed by in-group festival</w:t>
      </w:r>
      <w:r w:rsidR="00426579" w:rsidRPr="00426579">
        <w:rPr>
          <w:rFonts w:asciiTheme="majorBidi" w:hAnsiTheme="majorBidi" w:cstheme="majorBidi"/>
          <w:sz w:val="24"/>
          <w:szCs w:val="24"/>
        </w:rPr>
        <w:t>s</w:t>
      </w:r>
      <w:r w:rsidRPr="00426579">
        <w:rPr>
          <w:rFonts w:asciiTheme="majorBidi" w:hAnsiTheme="majorBidi" w:cstheme="majorBidi"/>
          <w:sz w:val="24"/>
          <w:szCs w:val="24"/>
        </w:rPr>
        <w:t xml:space="preserve"> will be more relevant compared to sound clip primed by out-group festival. </w:t>
      </w:r>
      <w:del w:id="17" w:author="ADMIN" w:date="2015-05-29T18:46:00Z">
        <w:r w:rsidRPr="00426579" w:rsidDel="00EB15FD">
          <w:rPr>
            <w:rFonts w:asciiTheme="majorBidi" w:hAnsiTheme="majorBidi" w:cstheme="majorBidi"/>
            <w:sz w:val="24"/>
            <w:szCs w:val="24"/>
          </w:rPr>
          <w:delText xml:space="preserve">We hypothesized </w:delText>
        </w:r>
      </w:del>
      <w:ins w:id="18" w:author="ADMIN" w:date="2015-05-29T18:46:00Z">
        <w:r w:rsidR="00EB15FD">
          <w:rPr>
            <w:rFonts w:asciiTheme="majorBidi" w:hAnsiTheme="majorBidi" w:cstheme="majorBidi"/>
            <w:sz w:val="24"/>
            <w:szCs w:val="24"/>
          </w:rPr>
          <w:t xml:space="preserve">Hypothesis suggests that </w:t>
        </w:r>
      </w:ins>
      <w:r w:rsidRPr="00426579">
        <w:rPr>
          <w:rFonts w:asciiTheme="majorBidi" w:hAnsiTheme="majorBidi" w:cstheme="majorBidi"/>
          <w:sz w:val="24"/>
          <w:szCs w:val="24"/>
        </w:rPr>
        <w:t xml:space="preserve">participants </w:t>
      </w:r>
      <w:r w:rsidR="00426579" w:rsidRPr="00426579">
        <w:rPr>
          <w:rFonts w:asciiTheme="majorBidi" w:hAnsiTheme="majorBidi" w:cstheme="majorBidi"/>
          <w:sz w:val="24"/>
          <w:szCs w:val="24"/>
        </w:rPr>
        <w:t>would</w:t>
      </w:r>
      <w:r w:rsidR="00B55D94">
        <w:rPr>
          <w:rFonts w:asciiTheme="majorBidi" w:hAnsiTheme="majorBidi" w:cstheme="majorBidi"/>
          <w:sz w:val="24"/>
          <w:szCs w:val="24"/>
        </w:rPr>
        <w:t xml:space="preserve"> </w:t>
      </w:r>
      <w:r w:rsidR="00426579" w:rsidRPr="00426579">
        <w:rPr>
          <w:rFonts w:asciiTheme="majorBidi" w:hAnsiTheme="majorBidi" w:cstheme="majorBidi"/>
          <w:sz w:val="24"/>
          <w:szCs w:val="24"/>
        </w:rPr>
        <w:t xml:space="preserve">reproduce </w:t>
      </w:r>
      <w:r w:rsidRPr="00426579">
        <w:rPr>
          <w:rFonts w:asciiTheme="majorBidi" w:hAnsiTheme="majorBidi" w:cstheme="majorBidi"/>
          <w:sz w:val="24"/>
          <w:szCs w:val="24"/>
        </w:rPr>
        <w:t>longer duration</w:t>
      </w:r>
      <w:r w:rsidR="00426579" w:rsidRPr="00426579">
        <w:rPr>
          <w:rFonts w:asciiTheme="majorBidi" w:hAnsiTheme="majorBidi" w:cstheme="majorBidi"/>
          <w:sz w:val="24"/>
          <w:szCs w:val="24"/>
        </w:rPr>
        <w:t>s</w:t>
      </w:r>
      <w:r w:rsidRPr="00426579">
        <w:rPr>
          <w:rFonts w:asciiTheme="majorBidi" w:hAnsiTheme="majorBidi" w:cstheme="majorBidi"/>
          <w:sz w:val="24"/>
          <w:szCs w:val="24"/>
        </w:rPr>
        <w:t xml:space="preserve"> when primed with in-group festival.</w:t>
      </w:r>
    </w:p>
    <w:p w:rsidR="00426579" w:rsidRDefault="00426579" w:rsidP="00426579">
      <w:pPr>
        <w:spacing w:after="0" w:line="360" w:lineRule="auto"/>
        <w:jc w:val="both"/>
        <w:rPr>
          <w:rFonts w:asciiTheme="majorBidi" w:hAnsiTheme="majorBidi" w:cstheme="majorBidi"/>
          <w:b/>
          <w:bCs/>
          <w:sz w:val="24"/>
          <w:szCs w:val="24"/>
        </w:rPr>
      </w:pPr>
    </w:p>
    <w:p w:rsidR="00426579" w:rsidRDefault="0033662C" w:rsidP="00CF12CE">
      <w:pPr>
        <w:spacing w:after="0" w:line="360" w:lineRule="auto"/>
        <w:jc w:val="both"/>
        <w:rPr>
          <w:rFonts w:asciiTheme="majorBidi" w:hAnsiTheme="majorBidi" w:cstheme="majorBidi"/>
          <w:sz w:val="24"/>
          <w:szCs w:val="24"/>
        </w:rPr>
      </w:pPr>
      <w:r w:rsidRPr="00426579">
        <w:rPr>
          <w:rFonts w:asciiTheme="majorBidi" w:hAnsiTheme="majorBidi" w:cstheme="majorBidi"/>
          <w:b/>
          <w:bCs/>
          <w:sz w:val="24"/>
          <w:szCs w:val="24"/>
        </w:rPr>
        <w:t>Results</w:t>
      </w:r>
      <w:r w:rsidR="00B55D94">
        <w:rPr>
          <w:rFonts w:asciiTheme="majorBidi" w:hAnsiTheme="majorBidi" w:cstheme="majorBidi"/>
          <w:b/>
          <w:bCs/>
          <w:sz w:val="24"/>
          <w:szCs w:val="24"/>
        </w:rPr>
        <w:t xml:space="preserve"> and D</w:t>
      </w:r>
      <w:r w:rsidR="00493AE4" w:rsidRPr="00426579">
        <w:rPr>
          <w:rFonts w:asciiTheme="majorBidi" w:hAnsiTheme="majorBidi" w:cstheme="majorBidi"/>
          <w:b/>
          <w:bCs/>
          <w:sz w:val="24"/>
          <w:szCs w:val="24"/>
        </w:rPr>
        <w:t>iscussion</w:t>
      </w:r>
      <w:r w:rsidRPr="00426579">
        <w:rPr>
          <w:rFonts w:asciiTheme="majorBidi" w:hAnsiTheme="majorBidi" w:cstheme="majorBidi"/>
          <w:b/>
          <w:bCs/>
          <w:sz w:val="24"/>
          <w:szCs w:val="24"/>
        </w:rPr>
        <w:t>:</w:t>
      </w:r>
      <w:r w:rsidR="00B55D94">
        <w:rPr>
          <w:rFonts w:asciiTheme="majorBidi" w:hAnsiTheme="majorBidi" w:cstheme="majorBidi"/>
          <w:b/>
          <w:bCs/>
          <w:sz w:val="24"/>
          <w:szCs w:val="24"/>
        </w:rPr>
        <w:t xml:space="preserve"> </w:t>
      </w:r>
      <w:r w:rsidR="00426579" w:rsidRPr="00426579">
        <w:rPr>
          <w:rFonts w:asciiTheme="majorBidi" w:hAnsiTheme="majorBidi" w:cstheme="majorBidi"/>
          <w:sz w:val="24"/>
          <w:szCs w:val="24"/>
        </w:rPr>
        <w:t xml:space="preserve">The main effect of religion was significant </w:t>
      </w:r>
      <w:r w:rsidR="00426579" w:rsidRPr="00426579">
        <w:rPr>
          <w:rFonts w:asciiTheme="majorBidi" w:hAnsiTheme="majorBidi" w:cstheme="majorBidi"/>
          <w:i/>
          <w:iCs/>
          <w:sz w:val="24"/>
          <w:szCs w:val="24"/>
        </w:rPr>
        <w:t>F</w:t>
      </w:r>
      <w:r w:rsidR="00CF12CE">
        <w:rPr>
          <w:rFonts w:asciiTheme="majorBidi" w:hAnsiTheme="majorBidi" w:cstheme="majorBidi"/>
          <w:sz w:val="24"/>
          <w:szCs w:val="24"/>
        </w:rPr>
        <w:t xml:space="preserve"> (1, 100) = 7.44</w:t>
      </w:r>
      <w:r w:rsidR="00426579" w:rsidRPr="00426579">
        <w:rPr>
          <w:rFonts w:asciiTheme="majorBidi" w:hAnsiTheme="majorBidi" w:cstheme="majorBidi"/>
          <w:sz w:val="24"/>
          <w:szCs w:val="24"/>
        </w:rPr>
        <w:t xml:space="preserve">, </w:t>
      </w:r>
      <w:r w:rsidR="00426579" w:rsidRPr="00426579">
        <w:rPr>
          <w:rFonts w:asciiTheme="majorBidi" w:hAnsiTheme="majorBidi" w:cstheme="majorBidi"/>
          <w:i/>
          <w:iCs/>
          <w:sz w:val="24"/>
          <w:szCs w:val="24"/>
        </w:rPr>
        <w:t>p</w:t>
      </w:r>
      <w:r w:rsidR="00426579" w:rsidRPr="00426579">
        <w:rPr>
          <w:rFonts w:asciiTheme="majorBidi" w:hAnsiTheme="majorBidi" w:cstheme="majorBidi"/>
          <w:sz w:val="24"/>
          <w:szCs w:val="24"/>
        </w:rPr>
        <w:t xml:space="preserve">&lt; .05, with Hindus reproducing a shorter duration than Muslims. </w:t>
      </w:r>
      <w:r w:rsidR="00CF12CE">
        <w:rPr>
          <w:rFonts w:asciiTheme="majorBidi" w:hAnsiTheme="majorBidi" w:cstheme="majorBidi"/>
          <w:sz w:val="24"/>
          <w:szCs w:val="24"/>
        </w:rPr>
        <w:t xml:space="preserve">The main effect of prime was significant </w:t>
      </w:r>
      <w:r w:rsidR="00CF12CE" w:rsidRPr="00426579">
        <w:rPr>
          <w:rFonts w:asciiTheme="majorBidi" w:hAnsiTheme="majorBidi" w:cstheme="majorBidi"/>
          <w:i/>
          <w:iCs/>
          <w:sz w:val="24"/>
          <w:szCs w:val="24"/>
        </w:rPr>
        <w:t>F</w:t>
      </w:r>
      <w:r w:rsidR="00CF12CE" w:rsidRPr="00426579">
        <w:rPr>
          <w:rFonts w:asciiTheme="majorBidi" w:hAnsiTheme="majorBidi" w:cstheme="majorBidi"/>
          <w:sz w:val="24"/>
          <w:szCs w:val="24"/>
        </w:rPr>
        <w:t xml:space="preserve"> (</w:t>
      </w:r>
      <w:r w:rsidR="00CF12CE">
        <w:rPr>
          <w:rFonts w:asciiTheme="majorBidi" w:hAnsiTheme="majorBidi" w:cstheme="majorBidi"/>
          <w:sz w:val="24"/>
          <w:szCs w:val="24"/>
        </w:rPr>
        <w:t>1, 100) = 4.204</w:t>
      </w:r>
      <w:r w:rsidR="00CF12CE" w:rsidRPr="00426579">
        <w:rPr>
          <w:rFonts w:asciiTheme="majorBidi" w:hAnsiTheme="majorBidi" w:cstheme="majorBidi"/>
          <w:sz w:val="24"/>
          <w:szCs w:val="24"/>
        </w:rPr>
        <w:t xml:space="preserve">, </w:t>
      </w:r>
      <w:r w:rsidR="00CF12CE" w:rsidRPr="00426579">
        <w:rPr>
          <w:rFonts w:asciiTheme="majorBidi" w:hAnsiTheme="majorBidi" w:cstheme="majorBidi"/>
          <w:i/>
          <w:iCs/>
          <w:sz w:val="24"/>
          <w:szCs w:val="24"/>
        </w:rPr>
        <w:t>p</w:t>
      </w:r>
      <w:r w:rsidR="00CF12CE">
        <w:rPr>
          <w:rFonts w:asciiTheme="majorBidi" w:hAnsiTheme="majorBidi" w:cstheme="majorBidi"/>
          <w:sz w:val="24"/>
          <w:szCs w:val="24"/>
        </w:rPr>
        <w:t xml:space="preserve">&lt; .05 with longer reproduction for in-group priming. </w:t>
      </w:r>
      <w:r w:rsidR="00426579" w:rsidRPr="00426579">
        <w:rPr>
          <w:rFonts w:asciiTheme="majorBidi" w:hAnsiTheme="majorBidi" w:cstheme="majorBidi"/>
          <w:sz w:val="24"/>
          <w:szCs w:val="24"/>
        </w:rPr>
        <w:t xml:space="preserve">The interaction between religion and priming condition was </w:t>
      </w:r>
      <w:r w:rsidR="00CF12CE">
        <w:rPr>
          <w:rFonts w:asciiTheme="majorBidi" w:hAnsiTheme="majorBidi" w:cstheme="majorBidi"/>
          <w:sz w:val="24"/>
          <w:szCs w:val="24"/>
        </w:rPr>
        <w:t xml:space="preserve">also </w:t>
      </w:r>
      <w:r w:rsidR="00426579" w:rsidRPr="00426579">
        <w:rPr>
          <w:rFonts w:asciiTheme="majorBidi" w:hAnsiTheme="majorBidi" w:cstheme="majorBidi"/>
          <w:sz w:val="24"/>
          <w:szCs w:val="24"/>
        </w:rPr>
        <w:t xml:space="preserve">significant, </w:t>
      </w:r>
      <w:r w:rsidR="00B55CE3" w:rsidRPr="00426579">
        <w:rPr>
          <w:rFonts w:asciiTheme="majorBidi" w:hAnsiTheme="majorBidi" w:cstheme="majorBidi"/>
          <w:i/>
          <w:iCs/>
          <w:sz w:val="24"/>
          <w:szCs w:val="24"/>
        </w:rPr>
        <w:t>F</w:t>
      </w:r>
      <w:r w:rsidR="00B55CE3" w:rsidRPr="00426579">
        <w:rPr>
          <w:rFonts w:asciiTheme="majorBidi" w:hAnsiTheme="majorBidi" w:cstheme="majorBidi"/>
          <w:sz w:val="24"/>
          <w:szCs w:val="24"/>
        </w:rPr>
        <w:t xml:space="preserve"> (</w:t>
      </w:r>
      <w:r w:rsidR="00CF12CE">
        <w:rPr>
          <w:rFonts w:asciiTheme="majorBidi" w:hAnsiTheme="majorBidi" w:cstheme="majorBidi"/>
          <w:sz w:val="24"/>
          <w:szCs w:val="24"/>
        </w:rPr>
        <w:t>1, 100) = 14.901</w:t>
      </w:r>
      <w:r w:rsidR="00426579" w:rsidRPr="00426579">
        <w:rPr>
          <w:rFonts w:asciiTheme="majorBidi" w:hAnsiTheme="majorBidi" w:cstheme="majorBidi"/>
          <w:sz w:val="24"/>
          <w:szCs w:val="24"/>
        </w:rPr>
        <w:t xml:space="preserve">, </w:t>
      </w:r>
      <w:r w:rsidR="00426579" w:rsidRPr="00426579">
        <w:rPr>
          <w:rFonts w:asciiTheme="majorBidi" w:hAnsiTheme="majorBidi" w:cstheme="majorBidi"/>
          <w:i/>
          <w:iCs/>
          <w:sz w:val="24"/>
          <w:szCs w:val="24"/>
        </w:rPr>
        <w:t>p</w:t>
      </w:r>
      <w:r w:rsidR="00426579" w:rsidRPr="00426579">
        <w:rPr>
          <w:rFonts w:asciiTheme="majorBidi" w:hAnsiTheme="majorBidi" w:cstheme="majorBidi"/>
          <w:sz w:val="24"/>
          <w:szCs w:val="24"/>
        </w:rPr>
        <w:t xml:space="preserve">&lt; .001. </w:t>
      </w:r>
      <w:r w:rsidR="00EF77B2">
        <w:rPr>
          <w:rFonts w:asciiTheme="majorBidi" w:hAnsiTheme="majorBidi" w:cstheme="majorBidi"/>
          <w:sz w:val="24"/>
          <w:szCs w:val="24"/>
        </w:rPr>
        <w:t xml:space="preserve">Post hoc analysis with Bonferroni correction revealed a </w:t>
      </w:r>
      <w:r w:rsidR="00426579" w:rsidRPr="00426579">
        <w:rPr>
          <w:rFonts w:asciiTheme="majorBidi" w:hAnsiTheme="majorBidi" w:cstheme="majorBidi"/>
          <w:sz w:val="24"/>
          <w:szCs w:val="24"/>
        </w:rPr>
        <w:t>strong in-</w:t>
      </w:r>
      <w:r w:rsidR="00EF77B2">
        <w:rPr>
          <w:rFonts w:asciiTheme="majorBidi" w:hAnsiTheme="majorBidi" w:cstheme="majorBidi"/>
          <w:sz w:val="24"/>
          <w:szCs w:val="24"/>
        </w:rPr>
        <w:t xml:space="preserve">group priming effect with Hindu participants, </w:t>
      </w:r>
      <w:r w:rsidR="00CF12CE">
        <w:rPr>
          <w:rFonts w:asciiTheme="majorBidi" w:hAnsiTheme="majorBidi" w:cstheme="majorBidi"/>
          <w:sz w:val="24"/>
          <w:szCs w:val="24"/>
        </w:rPr>
        <w:t>[</w:t>
      </w:r>
      <w:r w:rsidR="00EF77B2" w:rsidRPr="00EF77B2">
        <w:rPr>
          <w:rFonts w:asciiTheme="majorBidi" w:hAnsiTheme="majorBidi" w:cstheme="majorBidi"/>
          <w:i/>
          <w:iCs/>
          <w:sz w:val="24"/>
          <w:szCs w:val="24"/>
        </w:rPr>
        <w:t>t</w:t>
      </w:r>
      <w:r w:rsidR="00EF77B2">
        <w:rPr>
          <w:rFonts w:asciiTheme="majorBidi" w:hAnsiTheme="majorBidi" w:cstheme="majorBidi"/>
          <w:i/>
          <w:iCs/>
          <w:sz w:val="24"/>
          <w:szCs w:val="24"/>
        </w:rPr>
        <w:t xml:space="preserve"> </w:t>
      </w:r>
      <w:r w:rsidR="00EF77B2">
        <w:rPr>
          <w:rFonts w:asciiTheme="majorBidi" w:hAnsiTheme="majorBidi" w:cstheme="majorBidi"/>
          <w:sz w:val="24"/>
          <w:szCs w:val="24"/>
        </w:rPr>
        <w:t xml:space="preserve">(46) = 4.027, </w:t>
      </w:r>
      <w:r w:rsidR="00EF77B2" w:rsidRPr="00EF77B2">
        <w:rPr>
          <w:rFonts w:asciiTheme="majorBidi" w:hAnsiTheme="majorBidi" w:cstheme="majorBidi"/>
          <w:i/>
          <w:iCs/>
          <w:sz w:val="24"/>
          <w:szCs w:val="24"/>
        </w:rPr>
        <w:t>p</w:t>
      </w:r>
      <w:r w:rsidR="00EF77B2">
        <w:rPr>
          <w:rFonts w:asciiTheme="majorBidi" w:hAnsiTheme="majorBidi" w:cstheme="majorBidi"/>
          <w:i/>
          <w:iCs/>
          <w:sz w:val="24"/>
          <w:szCs w:val="24"/>
        </w:rPr>
        <w:t xml:space="preserve"> </w:t>
      </w:r>
      <w:r w:rsidR="00CF12CE">
        <w:rPr>
          <w:rFonts w:asciiTheme="majorBidi" w:hAnsiTheme="majorBidi" w:cstheme="majorBidi"/>
          <w:sz w:val="24"/>
          <w:szCs w:val="24"/>
        </w:rPr>
        <w:t xml:space="preserve">&lt; </w:t>
      </w:r>
      <w:r w:rsidR="00EF77B2">
        <w:rPr>
          <w:rFonts w:asciiTheme="majorBidi" w:hAnsiTheme="majorBidi" w:cstheme="majorBidi"/>
          <w:sz w:val="24"/>
          <w:szCs w:val="24"/>
        </w:rPr>
        <w:t>.05</w:t>
      </w:r>
      <w:r w:rsidR="00CF12CE">
        <w:rPr>
          <w:rFonts w:asciiTheme="majorBidi" w:hAnsiTheme="majorBidi" w:cstheme="majorBidi"/>
          <w:sz w:val="24"/>
          <w:szCs w:val="24"/>
        </w:rPr>
        <w:t>]</w:t>
      </w:r>
      <w:r w:rsidR="00426579" w:rsidRPr="00426579">
        <w:rPr>
          <w:rFonts w:asciiTheme="majorBidi" w:hAnsiTheme="majorBidi" w:cstheme="majorBidi"/>
          <w:sz w:val="24"/>
          <w:szCs w:val="24"/>
        </w:rPr>
        <w:t xml:space="preserve"> but not with Muslims </w:t>
      </w:r>
      <w:r w:rsidR="00CF12CE">
        <w:rPr>
          <w:rFonts w:asciiTheme="majorBidi" w:hAnsiTheme="majorBidi" w:cstheme="majorBidi"/>
          <w:sz w:val="24"/>
          <w:szCs w:val="24"/>
        </w:rPr>
        <w:t>[</w:t>
      </w:r>
      <w:r w:rsidR="00CF12CE" w:rsidRPr="00EF77B2">
        <w:rPr>
          <w:rFonts w:asciiTheme="majorBidi" w:hAnsiTheme="majorBidi" w:cstheme="majorBidi"/>
          <w:i/>
          <w:iCs/>
          <w:sz w:val="24"/>
          <w:szCs w:val="24"/>
        </w:rPr>
        <w:t>t</w:t>
      </w:r>
      <w:r w:rsidR="00CF12CE">
        <w:rPr>
          <w:rFonts w:asciiTheme="majorBidi" w:hAnsiTheme="majorBidi" w:cstheme="majorBidi"/>
          <w:i/>
          <w:iCs/>
          <w:sz w:val="24"/>
          <w:szCs w:val="24"/>
        </w:rPr>
        <w:t xml:space="preserve"> </w:t>
      </w:r>
      <w:r w:rsidR="00CF12CE">
        <w:rPr>
          <w:rFonts w:asciiTheme="majorBidi" w:hAnsiTheme="majorBidi" w:cstheme="majorBidi"/>
          <w:sz w:val="24"/>
          <w:szCs w:val="24"/>
        </w:rPr>
        <w:t xml:space="preserve">(46) = 1.332, </w:t>
      </w:r>
      <w:r w:rsidR="00CF12CE" w:rsidRPr="00EF77B2">
        <w:rPr>
          <w:rFonts w:asciiTheme="majorBidi" w:hAnsiTheme="majorBidi" w:cstheme="majorBidi"/>
          <w:i/>
          <w:iCs/>
          <w:sz w:val="24"/>
          <w:szCs w:val="24"/>
        </w:rPr>
        <w:t>p</w:t>
      </w:r>
      <w:r w:rsidR="00CF12CE">
        <w:rPr>
          <w:rFonts w:asciiTheme="majorBidi" w:hAnsiTheme="majorBidi" w:cstheme="majorBidi"/>
          <w:i/>
          <w:iCs/>
          <w:sz w:val="24"/>
          <w:szCs w:val="24"/>
        </w:rPr>
        <w:t xml:space="preserve"> </w:t>
      </w:r>
      <w:r w:rsidR="00CF12CE">
        <w:rPr>
          <w:rFonts w:asciiTheme="majorBidi" w:hAnsiTheme="majorBidi" w:cstheme="majorBidi"/>
          <w:sz w:val="24"/>
          <w:szCs w:val="24"/>
        </w:rPr>
        <w:t>&gt; .05]</w:t>
      </w:r>
      <w:r w:rsidR="00CF12CE" w:rsidRPr="00426579">
        <w:rPr>
          <w:rFonts w:asciiTheme="majorBidi" w:hAnsiTheme="majorBidi" w:cstheme="majorBidi"/>
          <w:sz w:val="24"/>
          <w:szCs w:val="24"/>
        </w:rPr>
        <w:t xml:space="preserve"> </w:t>
      </w:r>
      <w:r w:rsidR="00426579" w:rsidRPr="00426579">
        <w:rPr>
          <w:rFonts w:asciiTheme="majorBidi" w:hAnsiTheme="majorBidi" w:cstheme="majorBidi"/>
          <w:sz w:val="24"/>
          <w:szCs w:val="24"/>
        </w:rPr>
        <w:t xml:space="preserve">even though they showed somewhat similar trend. </w:t>
      </w:r>
      <w:r w:rsidR="00DE120B">
        <w:rPr>
          <w:rFonts w:asciiTheme="majorBidi" w:hAnsiTheme="majorBidi" w:cstheme="majorBidi"/>
          <w:sz w:val="24"/>
          <w:szCs w:val="24"/>
        </w:rPr>
        <w:t>Weaker priming effect for Muslim participants can be explained by familiarity, as Muslims participants are more familiar with Hindu festival. Hence they showed longer reproduced duration for both the priming conditions, but further studies are needed to confirm this hypothesis.</w:t>
      </w:r>
    </w:p>
    <w:p w:rsidR="004B757E" w:rsidRPr="00426579" w:rsidRDefault="00DE120B" w:rsidP="00426579">
      <w:pPr>
        <w:spacing w:after="0" w:line="360" w:lineRule="auto"/>
        <w:jc w:val="both"/>
        <w:rPr>
          <w:rFonts w:asciiTheme="majorBidi" w:hAnsiTheme="majorBidi" w:cstheme="majorBidi"/>
          <w:sz w:val="24"/>
          <w:szCs w:val="24"/>
        </w:rPr>
      </w:pPr>
      <w:r w:rsidRPr="00426579">
        <w:rPr>
          <w:rFonts w:asciiTheme="majorBidi" w:hAnsiTheme="majorBidi" w:cstheme="majorBidi"/>
          <w:noProof/>
          <w:sz w:val="24"/>
          <w:szCs w:val="24"/>
          <w:lang w:val="en-IN" w:eastAsia="en-IN"/>
        </w:rPr>
        <w:drawing>
          <wp:inline distT="0" distB="0" distL="0" distR="0">
            <wp:extent cx="5943600" cy="3823335"/>
            <wp:effectExtent l="19050" t="19050" r="19050" b="24765"/>
            <wp:docPr id="4" name="Picture 1"/>
            <wp:cNvGraphicFramePr/>
            <a:graphic xmlns:a="http://schemas.openxmlformats.org/drawingml/2006/main">
              <a:graphicData uri="http://schemas.openxmlformats.org/drawingml/2006/picture">
                <pic:pic xmlns:pic="http://schemas.openxmlformats.org/drawingml/2006/picture">
                  <pic:nvPicPr>
                    <pic:cNvPr id="18435" name="Picture 4"/>
                    <pic:cNvPicPr>
                      <a:picLocks noGrp="1" noChangeAspect="1" noChangeArrowheads="1"/>
                    </pic:cNvPicPr>
                  </pic:nvPicPr>
                  <pic:blipFill>
                    <a:blip r:embed="rId6"/>
                    <a:srcRect/>
                    <a:stretch>
                      <a:fillRect/>
                    </a:stretch>
                  </pic:blipFill>
                  <pic:spPr bwMode="auto">
                    <a:xfrm>
                      <a:off x="0" y="0"/>
                      <a:ext cx="5943600" cy="3823335"/>
                    </a:xfrm>
                    <a:prstGeom prst="rect">
                      <a:avLst/>
                    </a:prstGeom>
                    <a:noFill/>
                    <a:ln w="9525">
                      <a:solidFill>
                        <a:schemeClr val="tx1"/>
                      </a:solidFill>
                      <a:miter lim="800000"/>
                      <a:headEnd/>
                      <a:tailEnd/>
                    </a:ln>
                  </pic:spPr>
                </pic:pic>
              </a:graphicData>
            </a:graphic>
          </wp:inline>
        </w:drawing>
      </w:r>
    </w:p>
    <w:p w:rsidR="00493AE4" w:rsidRDefault="00426579" w:rsidP="00B55EDA">
      <w:pPr>
        <w:spacing w:after="0" w:line="360" w:lineRule="auto"/>
        <w:jc w:val="both"/>
        <w:rPr>
          <w:rFonts w:asciiTheme="majorBidi" w:hAnsiTheme="majorBidi" w:cstheme="majorBidi"/>
          <w:bCs/>
          <w:sz w:val="24"/>
          <w:szCs w:val="24"/>
        </w:rPr>
      </w:pPr>
      <w:r w:rsidRPr="00426579">
        <w:rPr>
          <w:rFonts w:asciiTheme="majorBidi" w:hAnsiTheme="majorBidi" w:cstheme="majorBidi"/>
          <w:bCs/>
          <w:sz w:val="24"/>
          <w:szCs w:val="24"/>
        </w:rPr>
        <w:lastRenderedPageBreak/>
        <w:t>Figure 1</w:t>
      </w:r>
      <w:r>
        <w:rPr>
          <w:rFonts w:asciiTheme="majorBidi" w:hAnsiTheme="majorBidi" w:cstheme="majorBidi"/>
          <w:bCs/>
          <w:sz w:val="24"/>
          <w:szCs w:val="24"/>
        </w:rPr>
        <w:t xml:space="preserve">: </w:t>
      </w:r>
      <w:r w:rsidR="00DE120B">
        <w:rPr>
          <w:rFonts w:asciiTheme="majorBidi" w:hAnsiTheme="majorBidi" w:cstheme="majorBidi"/>
          <w:bCs/>
          <w:sz w:val="24"/>
          <w:szCs w:val="24"/>
        </w:rPr>
        <w:t xml:space="preserve">Results of experiment 1 showing the mean reproduced duration values by two religious populations (Hindu and Muslim) for two contextual priming (Hindu festival and Muslim festival). </w:t>
      </w:r>
    </w:p>
    <w:p w:rsidR="006879A1" w:rsidRDefault="006879A1" w:rsidP="00B55EDA">
      <w:pPr>
        <w:spacing w:after="0" w:line="360" w:lineRule="auto"/>
        <w:jc w:val="both"/>
        <w:rPr>
          <w:rFonts w:asciiTheme="majorBidi" w:hAnsiTheme="majorBidi" w:cstheme="majorBidi"/>
          <w:bCs/>
          <w:sz w:val="24"/>
          <w:szCs w:val="24"/>
        </w:rPr>
      </w:pPr>
    </w:p>
    <w:p w:rsidR="006879A1" w:rsidRPr="00426579" w:rsidRDefault="006879A1" w:rsidP="00B55EDA">
      <w:pPr>
        <w:spacing w:after="0" w:line="360" w:lineRule="auto"/>
        <w:jc w:val="both"/>
        <w:rPr>
          <w:rFonts w:asciiTheme="majorBidi" w:hAnsiTheme="majorBidi" w:cstheme="majorBidi"/>
          <w:bCs/>
          <w:sz w:val="24"/>
          <w:szCs w:val="24"/>
        </w:rPr>
      </w:pPr>
    </w:p>
    <w:p w:rsidR="00E236EA" w:rsidRPr="00426579" w:rsidRDefault="00E236EA" w:rsidP="00B55EDA">
      <w:pPr>
        <w:spacing w:after="0" w:line="360" w:lineRule="auto"/>
        <w:jc w:val="both"/>
        <w:rPr>
          <w:rFonts w:asciiTheme="majorBidi" w:hAnsiTheme="majorBidi" w:cstheme="majorBidi"/>
          <w:b/>
          <w:bCs/>
          <w:sz w:val="24"/>
          <w:szCs w:val="24"/>
        </w:rPr>
      </w:pPr>
      <w:proofErr w:type="spellStart"/>
      <w:r w:rsidRPr="00426579">
        <w:rPr>
          <w:rFonts w:asciiTheme="majorBidi" w:hAnsiTheme="majorBidi" w:cstheme="majorBidi"/>
          <w:b/>
          <w:bCs/>
          <w:sz w:val="24"/>
          <w:szCs w:val="24"/>
        </w:rPr>
        <w:t>Exp</w:t>
      </w:r>
      <w:proofErr w:type="spellEnd"/>
      <w:r w:rsidRPr="00426579">
        <w:rPr>
          <w:rFonts w:asciiTheme="majorBidi" w:hAnsiTheme="majorBidi" w:cstheme="majorBidi"/>
          <w:b/>
          <w:bCs/>
          <w:sz w:val="24"/>
          <w:szCs w:val="24"/>
        </w:rPr>
        <w:t xml:space="preserve"> 2: Effect of i</w:t>
      </w:r>
      <w:r w:rsidR="00B55EDA">
        <w:rPr>
          <w:rFonts w:asciiTheme="majorBidi" w:hAnsiTheme="majorBidi" w:cstheme="majorBidi"/>
          <w:b/>
          <w:bCs/>
          <w:sz w:val="24"/>
          <w:szCs w:val="24"/>
        </w:rPr>
        <w:t>n-group priming with multiple levels of duration</w:t>
      </w:r>
    </w:p>
    <w:p w:rsidR="004036F6" w:rsidRDefault="004036F6" w:rsidP="003A3D38">
      <w:pPr>
        <w:spacing w:after="0" w:line="360" w:lineRule="auto"/>
        <w:jc w:val="both"/>
        <w:rPr>
          <w:rFonts w:asciiTheme="majorBidi" w:hAnsiTheme="majorBidi" w:cstheme="majorBidi"/>
          <w:sz w:val="24"/>
          <w:szCs w:val="24"/>
        </w:rPr>
      </w:pPr>
      <w:r w:rsidRPr="00426579">
        <w:rPr>
          <w:rFonts w:asciiTheme="majorBidi" w:hAnsiTheme="majorBidi" w:cstheme="majorBidi"/>
          <w:sz w:val="24"/>
          <w:szCs w:val="24"/>
        </w:rPr>
        <w:t>As we established the effect of group membership on time perception in Exp</w:t>
      </w:r>
      <w:r w:rsidR="00662AFF">
        <w:rPr>
          <w:rFonts w:asciiTheme="majorBidi" w:hAnsiTheme="majorBidi" w:cstheme="majorBidi"/>
          <w:sz w:val="24"/>
          <w:szCs w:val="24"/>
        </w:rPr>
        <w:t>eriment</w:t>
      </w:r>
      <w:r w:rsidRPr="00426579">
        <w:rPr>
          <w:rFonts w:asciiTheme="majorBidi" w:hAnsiTheme="majorBidi" w:cstheme="majorBidi"/>
          <w:sz w:val="24"/>
          <w:szCs w:val="24"/>
        </w:rPr>
        <w:t xml:space="preserve"> 1 we performed the Exp</w:t>
      </w:r>
      <w:r w:rsidR="00662AFF">
        <w:rPr>
          <w:rFonts w:asciiTheme="majorBidi" w:hAnsiTheme="majorBidi" w:cstheme="majorBidi"/>
          <w:sz w:val="24"/>
          <w:szCs w:val="24"/>
        </w:rPr>
        <w:t>eriment</w:t>
      </w:r>
      <w:r w:rsidRPr="00426579">
        <w:rPr>
          <w:rFonts w:asciiTheme="majorBidi" w:hAnsiTheme="majorBidi" w:cstheme="majorBidi"/>
          <w:sz w:val="24"/>
          <w:szCs w:val="24"/>
        </w:rPr>
        <w:t xml:space="preserve"> 2 with only Hindu population and two priming condition (Hindu festival/ Muslim festival). </w:t>
      </w:r>
      <w:r w:rsidR="00B55EDA">
        <w:rPr>
          <w:rFonts w:asciiTheme="majorBidi" w:hAnsiTheme="majorBidi" w:cstheme="majorBidi"/>
          <w:sz w:val="24"/>
          <w:szCs w:val="24"/>
        </w:rPr>
        <w:t xml:space="preserve">This study would answer whether the social priming related effect on duration perception exists </w:t>
      </w:r>
      <w:r w:rsidR="00662AFF">
        <w:rPr>
          <w:rFonts w:asciiTheme="majorBidi" w:hAnsiTheme="majorBidi" w:cstheme="majorBidi"/>
          <w:sz w:val="24"/>
          <w:szCs w:val="24"/>
        </w:rPr>
        <w:t>only for</w:t>
      </w:r>
      <w:r w:rsidR="00B55EDA">
        <w:rPr>
          <w:rFonts w:asciiTheme="majorBidi" w:hAnsiTheme="majorBidi" w:cstheme="majorBidi"/>
          <w:sz w:val="24"/>
          <w:szCs w:val="24"/>
        </w:rPr>
        <w:t xml:space="preserve"> 20 sec duration or </w:t>
      </w:r>
      <w:r w:rsidR="00662AFF">
        <w:rPr>
          <w:rFonts w:asciiTheme="majorBidi" w:hAnsiTheme="majorBidi" w:cstheme="majorBidi"/>
          <w:sz w:val="24"/>
          <w:szCs w:val="24"/>
        </w:rPr>
        <w:t xml:space="preserve">also </w:t>
      </w:r>
      <w:r w:rsidR="00B55EDA">
        <w:rPr>
          <w:rFonts w:asciiTheme="majorBidi" w:hAnsiTheme="majorBidi" w:cstheme="majorBidi"/>
          <w:sz w:val="24"/>
          <w:szCs w:val="24"/>
        </w:rPr>
        <w:t xml:space="preserve">for other levels of duration </w:t>
      </w:r>
      <w:r w:rsidR="00662AFF">
        <w:rPr>
          <w:rFonts w:asciiTheme="majorBidi" w:hAnsiTheme="majorBidi" w:cstheme="majorBidi"/>
          <w:sz w:val="24"/>
          <w:szCs w:val="24"/>
        </w:rPr>
        <w:t>like1 sec, 5 sec and 10 sec</w:t>
      </w:r>
      <w:r w:rsidR="00B55EDA">
        <w:rPr>
          <w:rFonts w:asciiTheme="majorBidi" w:hAnsiTheme="majorBidi" w:cstheme="majorBidi"/>
          <w:sz w:val="24"/>
          <w:szCs w:val="24"/>
        </w:rPr>
        <w:t>.</w:t>
      </w:r>
      <w:r w:rsidR="003A3D38" w:rsidRPr="003A3D38">
        <w:rPr>
          <w:rFonts w:asciiTheme="majorBidi" w:hAnsiTheme="majorBidi" w:cstheme="majorBidi"/>
          <w:sz w:val="24"/>
          <w:szCs w:val="24"/>
        </w:rPr>
        <w:t xml:space="preserve"> </w:t>
      </w:r>
      <w:r w:rsidR="003A3D38" w:rsidRPr="00426579">
        <w:rPr>
          <w:rFonts w:asciiTheme="majorBidi" w:hAnsiTheme="majorBidi" w:cstheme="majorBidi"/>
          <w:sz w:val="24"/>
          <w:szCs w:val="24"/>
        </w:rPr>
        <w:t>We used a mixed design with religious priming as between subject factor and duration as with</w:t>
      </w:r>
      <w:r w:rsidR="007F4DCC">
        <w:rPr>
          <w:rFonts w:asciiTheme="majorBidi" w:hAnsiTheme="majorBidi" w:cstheme="majorBidi"/>
          <w:sz w:val="24"/>
          <w:szCs w:val="24"/>
        </w:rPr>
        <w:t>in</w:t>
      </w:r>
      <w:r w:rsidR="003A3D38" w:rsidRPr="00426579">
        <w:rPr>
          <w:rFonts w:asciiTheme="majorBidi" w:hAnsiTheme="majorBidi" w:cstheme="majorBidi"/>
          <w:sz w:val="24"/>
          <w:szCs w:val="24"/>
        </w:rPr>
        <w:t xml:space="preserve"> subject factor i.e. Religious priming (Hindu festival/ Muslim festival) X Duration (1 sec, 5 sec, 10 sec, and 20 sec).</w:t>
      </w:r>
    </w:p>
    <w:p w:rsidR="00426579" w:rsidRPr="00426579" w:rsidRDefault="00426579" w:rsidP="00426579">
      <w:pPr>
        <w:spacing w:after="0" w:line="360" w:lineRule="auto"/>
        <w:jc w:val="both"/>
        <w:rPr>
          <w:rFonts w:asciiTheme="majorBidi" w:hAnsiTheme="majorBidi" w:cstheme="majorBidi"/>
          <w:sz w:val="24"/>
          <w:szCs w:val="24"/>
        </w:rPr>
      </w:pPr>
    </w:p>
    <w:p w:rsidR="004254C9" w:rsidRDefault="004254C9" w:rsidP="00426579">
      <w:pPr>
        <w:spacing w:after="0" w:line="360" w:lineRule="auto"/>
        <w:jc w:val="both"/>
        <w:rPr>
          <w:rFonts w:asciiTheme="majorBidi" w:hAnsiTheme="majorBidi" w:cstheme="majorBidi"/>
          <w:sz w:val="24"/>
          <w:szCs w:val="24"/>
        </w:rPr>
      </w:pPr>
      <w:r w:rsidRPr="00426579">
        <w:rPr>
          <w:rFonts w:asciiTheme="majorBidi" w:hAnsiTheme="majorBidi" w:cstheme="majorBidi"/>
          <w:b/>
          <w:bCs/>
          <w:sz w:val="24"/>
          <w:szCs w:val="24"/>
        </w:rPr>
        <w:t xml:space="preserve">Stimuli: </w:t>
      </w:r>
      <w:del w:id="19" w:author="ADMIN" w:date="2015-05-29T18:50:00Z">
        <w:r w:rsidRPr="00426579" w:rsidDel="00C464AD">
          <w:rPr>
            <w:rFonts w:asciiTheme="majorBidi" w:hAnsiTheme="majorBidi" w:cstheme="majorBidi"/>
            <w:sz w:val="24"/>
            <w:szCs w:val="24"/>
          </w:rPr>
          <w:delText xml:space="preserve"> </w:delText>
        </w:r>
      </w:del>
      <w:r w:rsidRPr="00426579">
        <w:rPr>
          <w:rFonts w:asciiTheme="majorBidi" w:hAnsiTheme="majorBidi" w:cstheme="majorBidi"/>
          <w:sz w:val="24"/>
          <w:szCs w:val="24"/>
        </w:rPr>
        <w:t>We used the same</w:t>
      </w:r>
      <w:r w:rsidR="00662AFF">
        <w:rPr>
          <w:rFonts w:asciiTheme="majorBidi" w:hAnsiTheme="majorBidi" w:cstheme="majorBidi"/>
          <w:sz w:val="24"/>
          <w:szCs w:val="24"/>
        </w:rPr>
        <w:t xml:space="preserve"> ambiguous sound clip as in Experiment</w:t>
      </w:r>
      <w:r w:rsidRPr="00426579">
        <w:rPr>
          <w:rFonts w:asciiTheme="majorBidi" w:hAnsiTheme="majorBidi" w:cstheme="majorBidi"/>
          <w:sz w:val="24"/>
          <w:szCs w:val="24"/>
        </w:rPr>
        <w:t xml:space="preserve"> 1 and cut</w:t>
      </w:r>
      <w:r w:rsidR="00B40F71" w:rsidRPr="00426579">
        <w:rPr>
          <w:rFonts w:asciiTheme="majorBidi" w:hAnsiTheme="majorBidi" w:cstheme="majorBidi"/>
          <w:sz w:val="24"/>
          <w:szCs w:val="24"/>
        </w:rPr>
        <w:t xml:space="preserve"> it into 4 durations i.e. 1 sec</w:t>
      </w:r>
      <w:r w:rsidRPr="00426579">
        <w:rPr>
          <w:rFonts w:asciiTheme="majorBidi" w:hAnsiTheme="majorBidi" w:cstheme="majorBidi"/>
          <w:sz w:val="24"/>
          <w:szCs w:val="24"/>
        </w:rPr>
        <w:t xml:space="preserve">, 5 </w:t>
      </w:r>
      <w:r w:rsidR="0025693B" w:rsidRPr="00426579">
        <w:rPr>
          <w:rFonts w:asciiTheme="majorBidi" w:hAnsiTheme="majorBidi" w:cstheme="majorBidi"/>
          <w:sz w:val="24"/>
          <w:szCs w:val="24"/>
        </w:rPr>
        <w:t>sec,</w:t>
      </w:r>
      <w:r w:rsidRPr="00426579">
        <w:rPr>
          <w:rFonts w:asciiTheme="majorBidi" w:hAnsiTheme="majorBidi" w:cstheme="majorBidi"/>
          <w:sz w:val="24"/>
          <w:szCs w:val="24"/>
        </w:rPr>
        <w:t xml:space="preserve"> 10 sec</w:t>
      </w:r>
      <w:r w:rsidR="0025693B">
        <w:rPr>
          <w:rFonts w:asciiTheme="majorBidi" w:hAnsiTheme="majorBidi" w:cstheme="majorBidi"/>
          <w:sz w:val="24"/>
          <w:szCs w:val="24"/>
        </w:rPr>
        <w:t>,</w:t>
      </w:r>
      <w:r w:rsidRPr="00426579">
        <w:rPr>
          <w:rFonts w:asciiTheme="majorBidi" w:hAnsiTheme="majorBidi" w:cstheme="majorBidi"/>
          <w:sz w:val="24"/>
          <w:szCs w:val="24"/>
        </w:rPr>
        <w:t xml:space="preserve"> and 20 sec.</w:t>
      </w:r>
    </w:p>
    <w:p w:rsidR="00426579" w:rsidRPr="00426579" w:rsidRDefault="00426579" w:rsidP="00426579">
      <w:pPr>
        <w:spacing w:after="0" w:line="360" w:lineRule="auto"/>
        <w:jc w:val="both"/>
        <w:rPr>
          <w:rFonts w:asciiTheme="majorBidi" w:hAnsiTheme="majorBidi" w:cstheme="majorBidi"/>
          <w:sz w:val="24"/>
          <w:szCs w:val="24"/>
        </w:rPr>
      </w:pPr>
    </w:p>
    <w:p w:rsidR="004254C9" w:rsidRDefault="004254C9" w:rsidP="00735FBB">
      <w:pPr>
        <w:spacing w:after="0" w:line="360" w:lineRule="auto"/>
        <w:jc w:val="both"/>
        <w:rPr>
          <w:rFonts w:asciiTheme="majorBidi" w:hAnsiTheme="majorBidi" w:cstheme="majorBidi"/>
          <w:sz w:val="24"/>
          <w:szCs w:val="24"/>
        </w:rPr>
      </w:pPr>
      <w:r w:rsidRPr="00426579">
        <w:rPr>
          <w:rFonts w:asciiTheme="majorBidi" w:hAnsiTheme="majorBidi" w:cstheme="majorBidi"/>
          <w:b/>
          <w:bCs/>
          <w:sz w:val="24"/>
          <w:szCs w:val="24"/>
        </w:rPr>
        <w:t>Procedure:</w:t>
      </w:r>
      <w:ins w:id="20" w:author="ADMIN" w:date="2015-05-29T18:50:00Z">
        <w:r w:rsidR="00C464AD">
          <w:rPr>
            <w:rFonts w:asciiTheme="majorBidi" w:hAnsiTheme="majorBidi" w:cstheme="majorBidi"/>
            <w:b/>
            <w:bCs/>
            <w:sz w:val="24"/>
            <w:szCs w:val="24"/>
          </w:rPr>
          <w:t xml:space="preserve"> </w:t>
        </w:r>
      </w:ins>
      <w:r w:rsidR="00B40F71" w:rsidRPr="00426579">
        <w:rPr>
          <w:rFonts w:asciiTheme="majorBidi" w:hAnsiTheme="majorBidi" w:cstheme="majorBidi"/>
          <w:sz w:val="24"/>
          <w:szCs w:val="24"/>
        </w:rPr>
        <w:t xml:space="preserve">Participants sat in the dimly light room in front of the computer. Experiment was designed and responses were collected using E-prime software. </w:t>
      </w:r>
      <w:r w:rsidR="004036F6" w:rsidRPr="00426579">
        <w:rPr>
          <w:rFonts w:asciiTheme="majorBidi" w:hAnsiTheme="majorBidi" w:cstheme="majorBidi"/>
          <w:sz w:val="24"/>
          <w:szCs w:val="24"/>
        </w:rPr>
        <w:t xml:space="preserve">Each participant after primed </w:t>
      </w:r>
      <w:r w:rsidR="00B40F71" w:rsidRPr="00426579">
        <w:rPr>
          <w:rFonts w:asciiTheme="majorBidi" w:hAnsiTheme="majorBidi" w:cstheme="majorBidi"/>
          <w:sz w:val="24"/>
          <w:szCs w:val="24"/>
        </w:rPr>
        <w:t>with either Hindu festival</w:t>
      </w:r>
      <w:r w:rsidR="004036F6" w:rsidRPr="00426579">
        <w:rPr>
          <w:rFonts w:asciiTheme="majorBidi" w:hAnsiTheme="majorBidi" w:cstheme="majorBidi"/>
          <w:sz w:val="24"/>
          <w:szCs w:val="24"/>
        </w:rPr>
        <w:t xml:space="preserve"> or Muslim festival </w:t>
      </w:r>
      <w:r w:rsidR="00B40F71" w:rsidRPr="00426579">
        <w:rPr>
          <w:rFonts w:asciiTheme="majorBidi" w:hAnsiTheme="majorBidi" w:cstheme="majorBidi"/>
          <w:sz w:val="24"/>
          <w:szCs w:val="24"/>
        </w:rPr>
        <w:t>was</w:t>
      </w:r>
      <w:r w:rsidR="004036F6" w:rsidRPr="00426579">
        <w:rPr>
          <w:rFonts w:asciiTheme="majorBidi" w:hAnsiTheme="majorBidi" w:cstheme="majorBidi"/>
          <w:sz w:val="24"/>
          <w:szCs w:val="24"/>
        </w:rPr>
        <w:t xml:space="preserve"> randomly </w:t>
      </w:r>
      <w:r w:rsidR="00426579">
        <w:rPr>
          <w:rFonts w:asciiTheme="majorBidi" w:hAnsiTheme="majorBidi" w:cstheme="majorBidi"/>
          <w:sz w:val="24"/>
          <w:szCs w:val="24"/>
        </w:rPr>
        <w:t>presented with 20 tr</w:t>
      </w:r>
      <w:r w:rsidR="00B40F71" w:rsidRPr="00426579">
        <w:rPr>
          <w:rFonts w:asciiTheme="majorBidi" w:hAnsiTheme="majorBidi" w:cstheme="majorBidi"/>
          <w:sz w:val="24"/>
          <w:szCs w:val="24"/>
        </w:rPr>
        <w:t>i</w:t>
      </w:r>
      <w:r w:rsidR="00426579">
        <w:rPr>
          <w:rFonts w:asciiTheme="majorBidi" w:hAnsiTheme="majorBidi" w:cstheme="majorBidi"/>
          <w:sz w:val="24"/>
          <w:szCs w:val="24"/>
        </w:rPr>
        <w:t>a</w:t>
      </w:r>
      <w:r w:rsidR="00B40F71" w:rsidRPr="00426579">
        <w:rPr>
          <w:rFonts w:asciiTheme="majorBidi" w:hAnsiTheme="majorBidi" w:cstheme="majorBidi"/>
          <w:sz w:val="24"/>
          <w:szCs w:val="24"/>
        </w:rPr>
        <w:t>ls (4 duration X 5 repeats).</w:t>
      </w:r>
      <w:r w:rsidR="00426579">
        <w:rPr>
          <w:rFonts w:asciiTheme="majorBidi" w:hAnsiTheme="majorBidi" w:cstheme="majorBidi"/>
          <w:sz w:val="24"/>
          <w:szCs w:val="24"/>
        </w:rPr>
        <w:t xml:space="preserve"> At the end of each tria</w:t>
      </w:r>
      <w:r w:rsidR="00B40F71" w:rsidRPr="00426579">
        <w:rPr>
          <w:rFonts w:asciiTheme="majorBidi" w:hAnsiTheme="majorBidi" w:cstheme="majorBidi"/>
          <w:sz w:val="24"/>
          <w:szCs w:val="24"/>
        </w:rPr>
        <w:t xml:space="preserve">l they were supposed to reproduce the duration by pressing the spacebar key. </w:t>
      </w:r>
      <w:r w:rsidR="00735FBB">
        <w:rPr>
          <w:rFonts w:asciiTheme="majorBidi" w:hAnsiTheme="majorBidi" w:cstheme="majorBidi"/>
          <w:sz w:val="24"/>
          <w:szCs w:val="24"/>
        </w:rPr>
        <w:t>At the end of experiment participants</w:t>
      </w:r>
      <w:r w:rsidRPr="00426579">
        <w:rPr>
          <w:rFonts w:asciiTheme="majorBidi" w:hAnsiTheme="majorBidi" w:cstheme="majorBidi"/>
          <w:sz w:val="24"/>
          <w:szCs w:val="24"/>
        </w:rPr>
        <w:t xml:space="preserve"> were asked to describe the sound clip and were also asked to recall the prime (prime check).</w:t>
      </w:r>
    </w:p>
    <w:p w:rsidR="00426579" w:rsidRPr="00426579" w:rsidRDefault="00426579" w:rsidP="00426579">
      <w:pPr>
        <w:spacing w:after="0" w:line="360" w:lineRule="auto"/>
        <w:jc w:val="both"/>
        <w:rPr>
          <w:rFonts w:asciiTheme="majorBidi" w:hAnsiTheme="majorBidi" w:cstheme="majorBidi"/>
          <w:sz w:val="24"/>
          <w:szCs w:val="24"/>
        </w:rPr>
      </w:pPr>
    </w:p>
    <w:p w:rsidR="004254C9" w:rsidRDefault="004254C9" w:rsidP="00426579">
      <w:pPr>
        <w:spacing w:after="0" w:line="360" w:lineRule="auto"/>
        <w:jc w:val="both"/>
        <w:rPr>
          <w:rFonts w:asciiTheme="majorBidi" w:hAnsiTheme="majorBidi" w:cstheme="majorBidi"/>
          <w:sz w:val="24"/>
          <w:szCs w:val="24"/>
        </w:rPr>
      </w:pPr>
      <w:r w:rsidRPr="00426579">
        <w:rPr>
          <w:rFonts w:asciiTheme="majorBidi" w:hAnsiTheme="majorBidi" w:cstheme="majorBidi"/>
          <w:b/>
          <w:bCs/>
          <w:sz w:val="24"/>
          <w:szCs w:val="24"/>
        </w:rPr>
        <w:t xml:space="preserve">Hypothesis: </w:t>
      </w:r>
      <w:r w:rsidR="00C63A3C" w:rsidRPr="00426579">
        <w:rPr>
          <w:rFonts w:asciiTheme="majorBidi" w:hAnsiTheme="majorBidi" w:cstheme="majorBidi"/>
          <w:sz w:val="24"/>
          <w:szCs w:val="24"/>
        </w:rPr>
        <w:t>As different mechanisms exists for perception of short and long duration and given the strong group membership effect on time perception for 20 sec</w:t>
      </w:r>
      <w:r w:rsidR="00426579">
        <w:rPr>
          <w:rFonts w:asciiTheme="majorBidi" w:hAnsiTheme="majorBidi" w:cstheme="majorBidi"/>
          <w:sz w:val="24"/>
          <w:szCs w:val="24"/>
        </w:rPr>
        <w:t>onds</w:t>
      </w:r>
      <w:r w:rsidR="00C63A3C" w:rsidRPr="00426579">
        <w:rPr>
          <w:rFonts w:asciiTheme="majorBidi" w:hAnsiTheme="majorBidi" w:cstheme="majorBidi"/>
          <w:sz w:val="24"/>
          <w:szCs w:val="24"/>
        </w:rPr>
        <w:t xml:space="preserve"> stimuli in the previous experiment. We hypothesized that the </w:t>
      </w:r>
      <w:r w:rsidR="00BB4CCB" w:rsidRPr="00426579">
        <w:rPr>
          <w:rFonts w:asciiTheme="majorBidi" w:hAnsiTheme="majorBidi" w:cstheme="majorBidi"/>
          <w:sz w:val="24"/>
          <w:szCs w:val="24"/>
        </w:rPr>
        <w:t xml:space="preserve">in-group priming </w:t>
      </w:r>
      <w:r w:rsidR="00C63A3C" w:rsidRPr="00426579">
        <w:rPr>
          <w:rFonts w:asciiTheme="majorBidi" w:hAnsiTheme="majorBidi" w:cstheme="majorBidi"/>
          <w:sz w:val="24"/>
          <w:szCs w:val="24"/>
        </w:rPr>
        <w:t>effect would be</w:t>
      </w:r>
      <w:r w:rsidR="00BB4CCB" w:rsidRPr="00426579">
        <w:rPr>
          <w:rFonts w:asciiTheme="majorBidi" w:hAnsiTheme="majorBidi" w:cstheme="majorBidi"/>
          <w:sz w:val="24"/>
          <w:szCs w:val="24"/>
        </w:rPr>
        <w:t xml:space="preserve"> stronger for longer duration compared to shorter durations. </w:t>
      </w:r>
    </w:p>
    <w:p w:rsidR="00426579" w:rsidRPr="00426579" w:rsidRDefault="00426579" w:rsidP="00426579">
      <w:pPr>
        <w:spacing w:after="0" w:line="360" w:lineRule="auto"/>
        <w:jc w:val="both"/>
        <w:rPr>
          <w:rFonts w:asciiTheme="majorBidi" w:hAnsiTheme="majorBidi" w:cstheme="majorBidi"/>
          <w:sz w:val="24"/>
          <w:szCs w:val="24"/>
        </w:rPr>
      </w:pPr>
    </w:p>
    <w:p w:rsidR="004254C9" w:rsidRPr="00426579" w:rsidRDefault="004254C9" w:rsidP="00426579">
      <w:pPr>
        <w:spacing w:after="0" w:line="360" w:lineRule="auto"/>
        <w:jc w:val="both"/>
        <w:rPr>
          <w:rFonts w:asciiTheme="majorBidi" w:hAnsiTheme="majorBidi" w:cstheme="majorBidi"/>
          <w:b/>
          <w:bCs/>
          <w:sz w:val="24"/>
          <w:szCs w:val="24"/>
        </w:rPr>
      </w:pPr>
      <w:r w:rsidRPr="00426579">
        <w:rPr>
          <w:rFonts w:asciiTheme="majorBidi" w:hAnsiTheme="majorBidi" w:cstheme="majorBidi"/>
          <w:b/>
          <w:bCs/>
          <w:sz w:val="24"/>
          <w:szCs w:val="24"/>
        </w:rPr>
        <w:t>Results</w:t>
      </w:r>
      <w:r w:rsidR="004A0F45" w:rsidRPr="00426579">
        <w:rPr>
          <w:rFonts w:asciiTheme="majorBidi" w:hAnsiTheme="majorBidi" w:cstheme="majorBidi"/>
          <w:b/>
          <w:bCs/>
          <w:sz w:val="24"/>
          <w:szCs w:val="24"/>
        </w:rPr>
        <w:t xml:space="preserve"> and discussion</w:t>
      </w:r>
      <w:r w:rsidRPr="00426579">
        <w:rPr>
          <w:rFonts w:asciiTheme="majorBidi" w:hAnsiTheme="majorBidi" w:cstheme="majorBidi"/>
          <w:b/>
          <w:bCs/>
          <w:sz w:val="24"/>
          <w:szCs w:val="24"/>
        </w:rPr>
        <w:t xml:space="preserve">: </w:t>
      </w:r>
    </w:p>
    <w:p w:rsidR="00BB4CCB" w:rsidRPr="00426579" w:rsidRDefault="00072F81" w:rsidP="00D411DA">
      <w:pPr>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The main effect of Prime was significant </w:t>
      </w:r>
      <w:r w:rsidRPr="00426579">
        <w:rPr>
          <w:rFonts w:asciiTheme="majorBidi" w:hAnsiTheme="majorBidi" w:cstheme="majorBidi"/>
          <w:i/>
          <w:iCs/>
          <w:sz w:val="24"/>
          <w:szCs w:val="24"/>
        </w:rPr>
        <w:t>F</w:t>
      </w:r>
      <w:r>
        <w:rPr>
          <w:rFonts w:asciiTheme="majorBidi" w:hAnsiTheme="majorBidi" w:cstheme="majorBidi"/>
          <w:i/>
          <w:iCs/>
          <w:sz w:val="24"/>
          <w:szCs w:val="24"/>
        </w:rPr>
        <w:t xml:space="preserve"> </w:t>
      </w:r>
      <w:r w:rsidRPr="00426579">
        <w:rPr>
          <w:rFonts w:asciiTheme="majorBidi" w:hAnsiTheme="majorBidi" w:cstheme="majorBidi"/>
          <w:sz w:val="24"/>
          <w:szCs w:val="24"/>
        </w:rPr>
        <w:t xml:space="preserve">(1, 37) = 4.22, </w:t>
      </w:r>
      <w:r w:rsidRPr="00426579">
        <w:rPr>
          <w:rFonts w:asciiTheme="majorBidi" w:hAnsiTheme="majorBidi" w:cstheme="majorBidi"/>
          <w:i/>
          <w:iCs/>
          <w:sz w:val="24"/>
          <w:szCs w:val="24"/>
        </w:rPr>
        <w:t>p</w:t>
      </w:r>
      <w:r>
        <w:rPr>
          <w:rFonts w:asciiTheme="majorBidi" w:hAnsiTheme="majorBidi" w:cstheme="majorBidi"/>
          <w:sz w:val="24"/>
          <w:szCs w:val="24"/>
        </w:rPr>
        <w:t>&lt;</w:t>
      </w:r>
      <w:r w:rsidRPr="00426579">
        <w:rPr>
          <w:rFonts w:asciiTheme="majorBidi" w:hAnsiTheme="majorBidi" w:cstheme="majorBidi"/>
          <w:sz w:val="24"/>
          <w:szCs w:val="24"/>
        </w:rPr>
        <w:t xml:space="preserve">.05, </w:t>
      </w:r>
      <w:r w:rsidRPr="00426579">
        <w:rPr>
          <w:rFonts w:asciiTheme="majorBidi" w:hAnsiTheme="majorBidi" w:cstheme="majorBidi"/>
          <w:i/>
          <w:iCs/>
          <w:sz w:val="24"/>
          <w:szCs w:val="24"/>
        </w:rPr>
        <w:t>η</w:t>
      </w:r>
      <w:r w:rsidRPr="0025693B">
        <w:rPr>
          <w:rFonts w:asciiTheme="majorBidi" w:hAnsiTheme="majorBidi" w:cstheme="majorBidi"/>
          <w:i/>
          <w:iCs/>
          <w:sz w:val="24"/>
          <w:szCs w:val="24"/>
          <w:vertAlign w:val="subscript"/>
        </w:rPr>
        <w:t>p</w:t>
      </w:r>
      <w:r w:rsidRPr="0025693B">
        <w:rPr>
          <w:rFonts w:asciiTheme="majorBidi" w:hAnsiTheme="majorBidi" w:cstheme="majorBidi"/>
          <w:i/>
          <w:iCs/>
          <w:sz w:val="24"/>
          <w:szCs w:val="24"/>
          <w:vertAlign w:val="superscript"/>
        </w:rPr>
        <w:t>2</w:t>
      </w:r>
      <w:r w:rsidRPr="00426579">
        <w:rPr>
          <w:rFonts w:asciiTheme="majorBidi" w:hAnsiTheme="majorBidi" w:cstheme="majorBidi"/>
          <w:sz w:val="24"/>
          <w:szCs w:val="24"/>
        </w:rPr>
        <w:t>=0.103</w:t>
      </w:r>
      <w:r>
        <w:rPr>
          <w:rFonts w:asciiTheme="majorBidi" w:hAnsiTheme="majorBidi" w:cstheme="majorBidi"/>
          <w:sz w:val="24"/>
          <w:szCs w:val="24"/>
        </w:rPr>
        <w:t>. Participants reproduced longer duration when primed with Hindu festival compared to Muslim festival</w:t>
      </w:r>
      <w:r w:rsidRPr="00072F81">
        <w:rPr>
          <w:rFonts w:asciiTheme="majorBidi" w:hAnsiTheme="majorBidi" w:cstheme="majorBidi"/>
          <w:sz w:val="24"/>
          <w:szCs w:val="24"/>
        </w:rPr>
        <w:t xml:space="preserve"> </w:t>
      </w:r>
      <w:r w:rsidRPr="00426579">
        <w:rPr>
          <w:rFonts w:asciiTheme="majorBidi" w:hAnsiTheme="majorBidi" w:cstheme="majorBidi"/>
          <w:sz w:val="24"/>
          <w:szCs w:val="24"/>
        </w:rPr>
        <w:t>thus demonstrating the group membership effect on time perception.</w:t>
      </w:r>
      <w:r>
        <w:rPr>
          <w:rFonts w:asciiTheme="majorBidi" w:hAnsiTheme="majorBidi" w:cstheme="majorBidi"/>
          <w:sz w:val="24"/>
          <w:szCs w:val="24"/>
        </w:rPr>
        <w:t xml:space="preserve"> </w:t>
      </w:r>
      <w:r w:rsidR="00C26E8E" w:rsidRPr="00426579">
        <w:rPr>
          <w:rFonts w:asciiTheme="majorBidi" w:hAnsiTheme="majorBidi" w:cstheme="majorBidi"/>
          <w:sz w:val="24"/>
          <w:szCs w:val="24"/>
        </w:rPr>
        <w:t xml:space="preserve">The main effect of different levels of duration was </w:t>
      </w:r>
      <w:r>
        <w:rPr>
          <w:rFonts w:asciiTheme="majorBidi" w:hAnsiTheme="majorBidi" w:cstheme="majorBidi"/>
          <w:sz w:val="24"/>
          <w:szCs w:val="24"/>
        </w:rPr>
        <w:t xml:space="preserve">also </w:t>
      </w:r>
      <w:r w:rsidR="00C26E8E" w:rsidRPr="00426579">
        <w:rPr>
          <w:rFonts w:asciiTheme="majorBidi" w:hAnsiTheme="majorBidi" w:cstheme="majorBidi"/>
          <w:sz w:val="24"/>
          <w:szCs w:val="24"/>
        </w:rPr>
        <w:t>significant</w:t>
      </w:r>
      <w:r w:rsidR="00FB0351" w:rsidRPr="00426579">
        <w:rPr>
          <w:rFonts w:asciiTheme="majorBidi" w:hAnsiTheme="majorBidi" w:cstheme="majorBidi"/>
          <w:sz w:val="24"/>
          <w:szCs w:val="24"/>
        </w:rPr>
        <w:t>,</w:t>
      </w:r>
      <w:r w:rsidR="00FF61B0">
        <w:rPr>
          <w:rFonts w:asciiTheme="majorBidi" w:hAnsiTheme="majorBidi" w:cstheme="majorBidi"/>
          <w:sz w:val="24"/>
          <w:szCs w:val="24"/>
        </w:rPr>
        <w:t xml:space="preserve"> </w:t>
      </w:r>
      <w:r w:rsidR="00C26E8E" w:rsidRPr="00426579">
        <w:rPr>
          <w:rFonts w:asciiTheme="majorBidi" w:hAnsiTheme="majorBidi" w:cstheme="majorBidi"/>
          <w:i/>
          <w:iCs/>
          <w:sz w:val="24"/>
          <w:szCs w:val="24"/>
        </w:rPr>
        <w:t>F</w:t>
      </w:r>
      <w:r w:rsidR="00FF61B0">
        <w:rPr>
          <w:rFonts w:asciiTheme="majorBidi" w:hAnsiTheme="majorBidi" w:cstheme="majorBidi"/>
          <w:i/>
          <w:iCs/>
          <w:sz w:val="24"/>
          <w:szCs w:val="24"/>
        </w:rPr>
        <w:t xml:space="preserve"> </w:t>
      </w:r>
      <w:r w:rsidR="00C26E8E" w:rsidRPr="00426579">
        <w:rPr>
          <w:rFonts w:asciiTheme="majorBidi" w:hAnsiTheme="majorBidi" w:cstheme="majorBidi"/>
          <w:sz w:val="24"/>
          <w:szCs w:val="24"/>
        </w:rPr>
        <w:t xml:space="preserve">(3,111) = 341.91, </w:t>
      </w:r>
      <w:r w:rsidR="00C26E8E" w:rsidRPr="00426579">
        <w:rPr>
          <w:rFonts w:asciiTheme="majorBidi" w:hAnsiTheme="majorBidi" w:cstheme="majorBidi"/>
          <w:i/>
          <w:iCs/>
          <w:sz w:val="24"/>
          <w:szCs w:val="24"/>
        </w:rPr>
        <w:t>p</w:t>
      </w:r>
      <w:r w:rsidR="00426579">
        <w:rPr>
          <w:rFonts w:asciiTheme="majorBidi" w:hAnsiTheme="majorBidi" w:cstheme="majorBidi"/>
          <w:sz w:val="24"/>
          <w:szCs w:val="24"/>
        </w:rPr>
        <w:t>&lt;</w:t>
      </w:r>
      <w:r w:rsidR="00C26E8E" w:rsidRPr="00426579">
        <w:rPr>
          <w:rFonts w:asciiTheme="majorBidi" w:hAnsiTheme="majorBidi" w:cstheme="majorBidi"/>
          <w:sz w:val="24"/>
          <w:szCs w:val="24"/>
        </w:rPr>
        <w:t xml:space="preserve">.0001, </w:t>
      </w:r>
      <w:r w:rsidR="00FB0351" w:rsidRPr="00426579">
        <w:rPr>
          <w:rFonts w:asciiTheme="majorBidi" w:hAnsiTheme="majorBidi" w:cstheme="majorBidi"/>
          <w:i/>
          <w:iCs/>
          <w:sz w:val="24"/>
          <w:szCs w:val="24"/>
        </w:rPr>
        <w:t>η</w:t>
      </w:r>
      <w:r w:rsidR="00FB0351" w:rsidRPr="00426579">
        <w:rPr>
          <w:rFonts w:asciiTheme="majorBidi" w:hAnsiTheme="majorBidi" w:cstheme="majorBidi"/>
          <w:i/>
          <w:iCs/>
          <w:sz w:val="24"/>
          <w:szCs w:val="24"/>
          <w:vertAlign w:val="subscript"/>
        </w:rPr>
        <w:t>p</w:t>
      </w:r>
      <w:r w:rsidR="00FB0351" w:rsidRPr="00426579">
        <w:rPr>
          <w:rFonts w:asciiTheme="majorBidi" w:hAnsiTheme="majorBidi" w:cstheme="majorBidi"/>
          <w:i/>
          <w:iCs/>
          <w:sz w:val="24"/>
          <w:szCs w:val="24"/>
          <w:vertAlign w:val="superscript"/>
        </w:rPr>
        <w:t>2</w:t>
      </w:r>
      <w:r w:rsidR="00C26E8E" w:rsidRPr="00426579">
        <w:rPr>
          <w:rFonts w:asciiTheme="majorBidi" w:hAnsiTheme="majorBidi" w:cstheme="majorBidi"/>
          <w:sz w:val="24"/>
          <w:szCs w:val="24"/>
        </w:rPr>
        <w:t xml:space="preserve"> =0.902. </w:t>
      </w:r>
      <w:r w:rsidR="00BB4CCB" w:rsidRPr="00426579">
        <w:rPr>
          <w:rFonts w:asciiTheme="majorBidi" w:hAnsiTheme="majorBidi" w:cstheme="majorBidi"/>
          <w:sz w:val="24"/>
          <w:szCs w:val="24"/>
        </w:rPr>
        <w:t>Reproduced duration corr</w:t>
      </w:r>
      <w:r w:rsidR="004B757E">
        <w:rPr>
          <w:rFonts w:asciiTheme="majorBidi" w:hAnsiTheme="majorBidi" w:cstheme="majorBidi"/>
          <w:sz w:val="24"/>
          <w:szCs w:val="24"/>
        </w:rPr>
        <w:t>elated with the actual duration</w:t>
      </w:r>
      <w:r w:rsidR="00BB4CCB" w:rsidRPr="00426579">
        <w:rPr>
          <w:rFonts w:asciiTheme="majorBidi" w:hAnsiTheme="majorBidi" w:cstheme="majorBidi"/>
          <w:sz w:val="24"/>
          <w:szCs w:val="24"/>
        </w:rPr>
        <w:t xml:space="preserve"> indicating that participants were able to perform the task well. </w:t>
      </w:r>
      <w:r>
        <w:rPr>
          <w:rFonts w:asciiTheme="majorBidi" w:hAnsiTheme="majorBidi" w:cstheme="majorBidi"/>
          <w:sz w:val="24"/>
          <w:szCs w:val="24"/>
        </w:rPr>
        <w:t xml:space="preserve">Also the interaction between Prime and Levels of duration was significant, </w:t>
      </w:r>
      <w:r w:rsidRPr="00426579">
        <w:rPr>
          <w:rFonts w:asciiTheme="majorBidi" w:hAnsiTheme="majorBidi" w:cstheme="majorBidi"/>
          <w:i/>
          <w:iCs/>
          <w:sz w:val="24"/>
          <w:szCs w:val="24"/>
        </w:rPr>
        <w:t>F</w:t>
      </w:r>
      <w:r>
        <w:rPr>
          <w:rFonts w:asciiTheme="majorBidi" w:hAnsiTheme="majorBidi" w:cstheme="majorBidi"/>
          <w:i/>
          <w:iCs/>
          <w:sz w:val="24"/>
          <w:szCs w:val="24"/>
        </w:rPr>
        <w:t xml:space="preserve"> </w:t>
      </w:r>
      <w:r w:rsidRPr="00426579">
        <w:rPr>
          <w:rFonts w:asciiTheme="majorBidi" w:hAnsiTheme="majorBidi" w:cstheme="majorBidi"/>
          <w:sz w:val="24"/>
          <w:szCs w:val="24"/>
        </w:rPr>
        <w:t xml:space="preserve">(3,111) = </w:t>
      </w:r>
      <w:r w:rsidR="00D411DA">
        <w:rPr>
          <w:rFonts w:asciiTheme="majorBidi" w:hAnsiTheme="majorBidi" w:cstheme="majorBidi"/>
          <w:sz w:val="24"/>
          <w:szCs w:val="24"/>
        </w:rPr>
        <w:t>5.339</w:t>
      </w:r>
      <w:r w:rsidRPr="00426579">
        <w:rPr>
          <w:rFonts w:asciiTheme="majorBidi" w:hAnsiTheme="majorBidi" w:cstheme="majorBidi"/>
          <w:sz w:val="24"/>
          <w:szCs w:val="24"/>
        </w:rPr>
        <w:t xml:space="preserve">, </w:t>
      </w:r>
      <w:r w:rsidRPr="00426579">
        <w:rPr>
          <w:rFonts w:asciiTheme="majorBidi" w:hAnsiTheme="majorBidi" w:cstheme="majorBidi"/>
          <w:i/>
          <w:iCs/>
          <w:sz w:val="24"/>
          <w:szCs w:val="24"/>
        </w:rPr>
        <w:t>p</w:t>
      </w:r>
      <w:r>
        <w:rPr>
          <w:rFonts w:asciiTheme="majorBidi" w:hAnsiTheme="majorBidi" w:cstheme="majorBidi"/>
          <w:sz w:val="24"/>
          <w:szCs w:val="24"/>
        </w:rPr>
        <w:t>&lt;.05</w:t>
      </w:r>
      <w:r w:rsidRPr="00426579">
        <w:rPr>
          <w:rFonts w:asciiTheme="majorBidi" w:hAnsiTheme="majorBidi" w:cstheme="majorBidi"/>
          <w:sz w:val="24"/>
          <w:szCs w:val="24"/>
        </w:rPr>
        <w:t xml:space="preserve">, </w:t>
      </w:r>
      <w:r w:rsidRPr="00426579">
        <w:rPr>
          <w:rFonts w:asciiTheme="majorBidi" w:hAnsiTheme="majorBidi" w:cstheme="majorBidi"/>
          <w:i/>
          <w:iCs/>
          <w:sz w:val="24"/>
          <w:szCs w:val="24"/>
        </w:rPr>
        <w:t>η</w:t>
      </w:r>
      <w:r w:rsidRPr="00426579">
        <w:rPr>
          <w:rFonts w:asciiTheme="majorBidi" w:hAnsiTheme="majorBidi" w:cstheme="majorBidi"/>
          <w:i/>
          <w:iCs/>
          <w:sz w:val="24"/>
          <w:szCs w:val="24"/>
          <w:vertAlign w:val="subscript"/>
        </w:rPr>
        <w:t>p</w:t>
      </w:r>
      <w:r w:rsidRPr="00426579">
        <w:rPr>
          <w:rFonts w:asciiTheme="majorBidi" w:hAnsiTheme="majorBidi" w:cstheme="majorBidi"/>
          <w:i/>
          <w:iCs/>
          <w:sz w:val="24"/>
          <w:szCs w:val="24"/>
          <w:vertAlign w:val="superscript"/>
        </w:rPr>
        <w:t>2</w:t>
      </w:r>
      <w:r>
        <w:rPr>
          <w:rFonts w:asciiTheme="majorBidi" w:hAnsiTheme="majorBidi" w:cstheme="majorBidi"/>
          <w:sz w:val="24"/>
          <w:szCs w:val="24"/>
        </w:rPr>
        <w:t xml:space="preserve"> =0.126</w:t>
      </w:r>
      <w:r w:rsidRPr="00426579">
        <w:rPr>
          <w:rFonts w:asciiTheme="majorBidi" w:hAnsiTheme="majorBidi" w:cstheme="majorBidi"/>
          <w:sz w:val="24"/>
          <w:szCs w:val="24"/>
        </w:rPr>
        <w:t xml:space="preserve">. </w:t>
      </w:r>
      <w:r w:rsidR="00D411DA">
        <w:rPr>
          <w:rFonts w:asciiTheme="majorBidi" w:hAnsiTheme="majorBidi" w:cstheme="majorBidi"/>
          <w:sz w:val="24"/>
          <w:szCs w:val="24"/>
        </w:rPr>
        <w:t xml:space="preserve">Post Hoc analysis with Bonferroni correction revealed the stronger effect of priming only for 20 sec duration </w:t>
      </w:r>
      <w:r w:rsidR="00D411DA" w:rsidRPr="00D411DA">
        <w:rPr>
          <w:rFonts w:asciiTheme="majorBidi" w:hAnsiTheme="majorBidi" w:cstheme="majorBidi"/>
          <w:i/>
          <w:iCs/>
          <w:sz w:val="24"/>
          <w:szCs w:val="24"/>
        </w:rPr>
        <w:t>t</w:t>
      </w:r>
      <w:r w:rsidR="00D411DA">
        <w:rPr>
          <w:rFonts w:asciiTheme="majorBidi" w:hAnsiTheme="majorBidi" w:cstheme="majorBidi"/>
          <w:i/>
          <w:iCs/>
          <w:sz w:val="24"/>
          <w:szCs w:val="24"/>
        </w:rPr>
        <w:t xml:space="preserve"> </w:t>
      </w:r>
      <w:r w:rsidR="00D411DA">
        <w:rPr>
          <w:rFonts w:asciiTheme="majorBidi" w:hAnsiTheme="majorBidi" w:cstheme="majorBidi"/>
          <w:sz w:val="24"/>
          <w:szCs w:val="24"/>
        </w:rPr>
        <w:t xml:space="preserve">(37) = 5.469, </w:t>
      </w:r>
      <w:r w:rsidR="00D411DA" w:rsidRPr="00D411DA">
        <w:rPr>
          <w:rFonts w:asciiTheme="majorBidi" w:hAnsiTheme="majorBidi" w:cstheme="majorBidi"/>
          <w:i/>
          <w:iCs/>
          <w:sz w:val="24"/>
          <w:szCs w:val="24"/>
        </w:rPr>
        <w:t>p</w:t>
      </w:r>
      <w:r w:rsidR="00D411DA">
        <w:rPr>
          <w:rFonts w:asciiTheme="majorBidi" w:hAnsiTheme="majorBidi" w:cstheme="majorBidi"/>
          <w:i/>
          <w:iCs/>
          <w:sz w:val="24"/>
          <w:szCs w:val="24"/>
        </w:rPr>
        <w:t xml:space="preserve"> </w:t>
      </w:r>
      <w:r w:rsidR="00D411DA">
        <w:rPr>
          <w:rFonts w:asciiTheme="majorBidi" w:hAnsiTheme="majorBidi" w:cstheme="majorBidi"/>
          <w:sz w:val="24"/>
          <w:szCs w:val="24"/>
        </w:rPr>
        <w:t xml:space="preserve">&lt;0.05 </w:t>
      </w:r>
      <w:r w:rsidR="008C75DB">
        <w:rPr>
          <w:rFonts w:asciiTheme="majorBidi" w:hAnsiTheme="majorBidi" w:cstheme="majorBidi"/>
          <w:sz w:val="24"/>
          <w:szCs w:val="24"/>
        </w:rPr>
        <w:t xml:space="preserve">[95% CI of difference, +1.708 to +4.670] </w:t>
      </w:r>
      <w:r w:rsidR="00D411DA">
        <w:rPr>
          <w:rFonts w:asciiTheme="majorBidi" w:hAnsiTheme="majorBidi" w:cstheme="majorBidi"/>
          <w:sz w:val="24"/>
          <w:szCs w:val="24"/>
        </w:rPr>
        <w:t>although there was a trend for 10 sec duration.</w:t>
      </w:r>
      <w:r>
        <w:rPr>
          <w:rFonts w:asciiTheme="majorBidi" w:hAnsiTheme="majorBidi" w:cstheme="majorBidi"/>
          <w:sz w:val="24"/>
          <w:szCs w:val="24"/>
        </w:rPr>
        <w:t xml:space="preserve"> </w:t>
      </w:r>
      <w:r w:rsidR="00D411DA">
        <w:rPr>
          <w:rFonts w:asciiTheme="majorBidi" w:hAnsiTheme="majorBidi" w:cstheme="majorBidi"/>
          <w:sz w:val="24"/>
          <w:szCs w:val="24"/>
        </w:rPr>
        <w:t xml:space="preserve">In general the magnitude of priming effect increased with the temporal length of the duration. </w:t>
      </w:r>
      <w:r w:rsidR="004A0F45" w:rsidRPr="00426579">
        <w:rPr>
          <w:rFonts w:asciiTheme="majorBidi" w:hAnsiTheme="majorBidi" w:cstheme="majorBidi"/>
          <w:sz w:val="24"/>
          <w:szCs w:val="24"/>
        </w:rPr>
        <w:t>Although other measures of time estimation need to be tested to confirm this hypothesis.</w:t>
      </w:r>
    </w:p>
    <w:p w:rsidR="00BB4CCB" w:rsidRPr="00426579" w:rsidRDefault="00E45AEE" w:rsidP="00074F7E">
      <w:pPr>
        <w:spacing w:after="0" w:line="360" w:lineRule="auto"/>
        <w:jc w:val="center"/>
        <w:rPr>
          <w:rFonts w:asciiTheme="majorBidi" w:hAnsiTheme="majorBidi" w:cstheme="majorBidi"/>
          <w:sz w:val="24"/>
          <w:szCs w:val="24"/>
        </w:rPr>
      </w:pPr>
      <w:r>
        <w:rPr>
          <w:rFonts w:asciiTheme="majorBidi" w:hAnsiTheme="majorBidi" w:cstheme="majorBidi"/>
          <w:noProof/>
          <w:sz w:val="24"/>
          <w:szCs w:val="24"/>
          <w:lang w:val="en-IN" w:eastAsia="en-IN"/>
        </w:rPr>
        <w:drawing>
          <wp:inline distT="0" distB="0" distL="0" distR="0">
            <wp:extent cx="4013200" cy="3473450"/>
            <wp:effectExtent l="19050" t="0" r="6350" b="0"/>
            <wp:docPr id="3" name="Picture 2" descr="Exp2_H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2_HM.tif"/>
                    <pic:cNvPicPr/>
                  </pic:nvPicPr>
                  <pic:blipFill>
                    <a:blip r:embed="rId7"/>
                    <a:srcRect l="12073" t="2849" r="20406" b="19231"/>
                    <a:stretch>
                      <a:fillRect/>
                    </a:stretch>
                  </pic:blipFill>
                  <pic:spPr>
                    <a:xfrm>
                      <a:off x="0" y="0"/>
                      <a:ext cx="4013200" cy="3473450"/>
                    </a:xfrm>
                    <a:prstGeom prst="rect">
                      <a:avLst/>
                    </a:prstGeom>
                  </pic:spPr>
                </pic:pic>
              </a:graphicData>
            </a:graphic>
          </wp:inline>
        </w:drawing>
      </w:r>
    </w:p>
    <w:p w:rsidR="00D411DA" w:rsidRPr="00426579" w:rsidRDefault="00D411DA" w:rsidP="00D411DA">
      <w:pPr>
        <w:spacing w:after="0" w:line="360" w:lineRule="auto"/>
        <w:jc w:val="both"/>
        <w:rPr>
          <w:rFonts w:asciiTheme="majorBidi" w:hAnsiTheme="majorBidi" w:cstheme="majorBidi"/>
          <w:bCs/>
          <w:sz w:val="24"/>
          <w:szCs w:val="24"/>
        </w:rPr>
      </w:pPr>
      <w:r>
        <w:rPr>
          <w:rFonts w:asciiTheme="majorBidi" w:hAnsiTheme="majorBidi" w:cstheme="majorBidi"/>
          <w:sz w:val="24"/>
          <w:szCs w:val="24"/>
        </w:rPr>
        <w:t xml:space="preserve">Figure 2: </w:t>
      </w:r>
      <w:r>
        <w:rPr>
          <w:rFonts w:asciiTheme="majorBidi" w:hAnsiTheme="majorBidi" w:cstheme="majorBidi"/>
          <w:bCs/>
          <w:sz w:val="24"/>
          <w:szCs w:val="24"/>
        </w:rPr>
        <w:t>Results of experiment 2 showing the mean reproduced duration values by Hindu participants for two contextual priming (Hindu festival and Muslim festival) and four levels of duration (1 sec, 5 sec, 10 sec, 20 sec).</w:t>
      </w:r>
    </w:p>
    <w:p w:rsidR="004254C9" w:rsidRDefault="004254C9" w:rsidP="00426579">
      <w:pPr>
        <w:spacing w:after="0" w:line="360" w:lineRule="auto"/>
        <w:jc w:val="both"/>
        <w:rPr>
          <w:rFonts w:asciiTheme="majorBidi" w:hAnsiTheme="majorBidi" w:cstheme="majorBidi"/>
          <w:sz w:val="24"/>
          <w:szCs w:val="24"/>
        </w:rPr>
      </w:pPr>
    </w:p>
    <w:p w:rsidR="006879A1" w:rsidRDefault="006879A1" w:rsidP="00426579">
      <w:pPr>
        <w:spacing w:after="0" w:line="360" w:lineRule="auto"/>
        <w:jc w:val="both"/>
        <w:rPr>
          <w:rFonts w:asciiTheme="majorBidi" w:hAnsiTheme="majorBidi" w:cstheme="majorBidi"/>
          <w:sz w:val="24"/>
          <w:szCs w:val="24"/>
        </w:rPr>
      </w:pPr>
    </w:p>
    <w:p w:rsidR="006879A1" w:rsidRPr="00D411DA" w:rsidRDefault="006879A1" w:rsidP="00426579">
      <w:pPr>
        <w:spacing w:after="0" w:line="360" w:lineRule="auto"/>
        <w:jc w:val="both"/>
        <w:rPr>
          <w:rFonts w:asciiTheme="majorBidi" w:hAnsiTheme="majorBidi" w:cstheme="majorBidi"/>
          <w:sz w:val="24"/>
          <w:szCs w:val="24"/>
        </w:rPr>
      </w:pPr>
    </w:p>
    <w:p w:rsidR="00426579" w:rsidRDefault="00426579" w:rsidP="00426579">
      <w:pPr>
        <w:spacing w:after="0" w:line="360" w:lineRule="auto"/>
        <w:jc w:val="both"/>
        <w:rPr>
          <w:rFonts w:asciiTheme="majorBidi" w:hAnsiTheme="majorBidi" w:cstheme="majorBidi"/>
          <w:b/>
          <w:bCs/>
          <w:sz w:val="24"/>
          <w:szCs w:val="24"/>
        </w:rPr>
      </w:pPr>
    </w:p>
    <w:p w:rsidR="00426579" w:rsidRDefault="00426579" w:rsidP="00426579">
      <w:p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Conclusion</w:t>
      </w:r>
      <w:r w:rsidR="00986F98">
        <w:rPr>
          <w:rFonts w:asciiTheme="majorBidi" w:hAnsiTheme="majorBidi" w:cstheme="majorBidi"/>
          <w:b/>
          <w:bCs/>
          <w:sz w:val="24"/>
          <w:szCs w:val="24"/>
        </w:rPr>
        <w:t>:</w:t>
      </w:r>
    </w:p>
    <w:p w:rsidR="00426579" w:rsidRDefault="006C74F7" w:rsidP="00457E14">
      <w:pPr>
        <w:spacing w:after="0" w:line="360" w:lineRule="auto"/>
        <w:jc w:val="both"/>
        <w:rPr>
          <w:rFonts w:asciiTheme="majorBidi" w:hAnsiTheme="majorBidi" w:cstheme="majorBidi"/>
          <w:bCs/>
          <w:sz w:val="24"/>
          <w:szCs w:val="24"/>
        </w:rPr>
      </w:pPr>
      <w:r>
        <w:rPr>
          <w:rFonts w:asciiTheme="majorBidi" w:hAnsiTheme="majorBidi" w:cstheme="majorBidi"/>
          <w:bCs/>
          <w:sz w:val="24"/>
          <w:szCs w:val="24"/>
        </w:rPr>
        <w:tab/>
        <w:t xml:space="preserve">We </w:t>
      </w:r>
      <w:r w:rsidR="002943EF">
        <w:rPr>
          <w:rFonts w:asciiTheme="majorBidi" w:hAnsiTheme="majorBidi" w:cstheme="majorBidi"/>
          <w:bCs/>
          <w:sz w:val="24"/>
          <w:szCs w:val="24"/>
        </w:rPr>
        <w:t xml:space="preserve">not only </w:t>
      </w:r>
      <w:r>
        <w:rPr>
          <w:rFonts w:asciiTheme="majorBidi" w:hAnsiTheme="majorBidi" w:cstheme="majorBidi"/>
          <w:bCs/>
          <w:sz w:val="24"/>
          <w:szCs w:val="24"/>
        </w:rPr>
        <w:t>extended the previous results of social context priming on duration perception to a general group membership effect</w:t>
      </w:r>
      <w:r w:rsidR="002943EF">
        <w:rPr>
          <w:rFonts w:asciiTheme="majorBidi" w:hAnsiTheme="majorBidi" w:cstheme="majorBidi"/>
          <w:bCs/>
          <w:sz w:val="24"/>
          <w:szCs w:val="24"/>
        </w:rPr>
        <w:t xml:space="preserve"> but also demonstrated the effect with younger population</w:t>
      </w:r>
      <w:r>
        <w:rPr>
          <w:rFonts w:asciiTheme="majorBidi" w:hAnsiTheme="majorBidi" w:cstheme="majorBidi"/>
          <w:bCs/>
          <w:sz w:val="24"/>
          <w:szCs w:val="24"/>
        </w:rPr>
        <w:t xml:space="preserve">. </w:t>
      </w:r>
      <w:r w:rsidR="00411120">
        <w:rPr>
          <w:rFonts w:asciiTheme="majorBidi" w:hAnsiTheme="majorBidi" w:cstheme="majorBidi"/>
          <w:bCs/>
          <w:sz w:val="24"/>
          <w:szCs w:val="24"/>
        </w:rPr>
        <w:t xml:space="preserve">We also showed that the effect is stronger for </w:t>
      </w:r>
      <w:r w:rsidR="00457E14">
        <w:rPr>
          <w:rFonts w:asciiTheme="majorBidi" w:hAnsiTheme="majorBidi" w:cstheme="majorBidi"/>
          <w:bCs/>
          <w:sz w:val="24"/>
          <w:szCs w:val="24"/>
        </w:rPr>
        <w:t xml:space="preserve">20 sec duration. In </w:t>
      </w:r>
      <w:r w:rsidR="009F7465">
        <w:rPr>
          <w:rFonts w:asciiTheme="majorBidi" w:hAnsiTheme="majorBidi" w:cstheme="majorBidi"/>
          <w:bCs/>
          <w:sz w:val="24"/>
          <w:szCs w:val="24"/>
        </w:rPr>
        <w:t>E</w:t>
      </w:r>
      <w:r>
        <w:rPr>
          <w:rFonts w:asciiTheme="majorBidi" w:hAnsiTheme="majorBidi" w:cstheme="majorBidi"/>
          <w:bCs/>
          <w:sz w:val="24"/>
          <w:szCs w:val="24"/>
        </w:rPr>
        <w:t>xperiment 1 participants from Hindu group perceived the duration to be longer when they were told that the sound clip is from Hindu festival</w:t>
      </w:r>
      <w:r w:rsidR="009F7465">
        <w:rPr>
          <w:rFonts w:asciiTheme="majorBidi" w:hAnsiTheme="majorBidi" w:cstheme="majorBidi"/>
          <w:bCs/>
          <w:sz w:val="24"/>
          <w:szCs w:val="24"/>
        </w:rPr>
        <w:t xml:space="preserve"> compared to the other Hindu group who were told that sound </w:t>
      </w:r>
      <w:r w:rsidR="00E6399C">
        <w:rPr>
          <w:rFonts w:asciiTheme="majorBidi" w:hAnsiTheme="majorBidi" w:cstheme="majorBidi"/>
          <w:bCs/>
          <w:sz w:val="24"/>
          <w:szCs w:val="24"/>
        </w:rPr>
        <w:t xml:space="preserve">clip is from Muslim festival. Similar trend was also seen for the Muslim participants although not significant. Thus experiment 1 demonstrated the effect of </w:t>
      </w:r>
      <w:r w:rsidR="00BF0334">
        <w:rPr>
          <w:rFonts w:asciiTheme="majorBidi" w:hAnsiTheme="majorBidi" w:cstheme="majorBidi"/>
          <w:bCs/>
          <w:sz w:val="24"/>
          <w:szCs w:val="24"/>
        </w:rPr>
        <w:t xml:space="preserve">in-group priming effect on duration perception. Muslim participants showed longer reproduction for both Hindu festival as well as Muslim festival priming. This could be explained via </w:t>
      </w:r>
      <w:r w:rsidR="00E6399C">
        <w:rPr>
          <w:rFonts w:asciiTheme="majorBidi" w:hAnsiTheme="majorBidi" w:cstheme="majorBidi"/>
          <w:sz w:val="24"/>
          <w:szCs w:val="24"/>
        </w:rPr>
        <w:t>familiarity</w:t>
      </w:r>
      <w:r w:rsidR="00BF0334">
        <w:rPr>
          <w:rFonts w:asciiTheme="majorBidi" w:hAnsiTheme="majorBidi" w:cstheme="majorBidi"/>
          <w:sz w:val="24"/>
          <w:szCs w:val="24"/>
        </w:rPr>
        <w:t xml:space="preserve"> effect</w:t>
      </w:r>
      <w:r w:rsidR="00E6399C">
        <w:rPr>
          <w:rFonts w:asciiTheme="majorBidi" w:hAnsiTheme="majorBidi" w:cstheme="majorBidi"/>
          <w:sz w:val="24"/>
          <w:szCs w:val="24"/>
        </w:rPr>
        <w:t xml:space="preserve">, </w:t>
      </w:r>
      <w:r w:rsidR="00BF0334">
        <w:rPr>
          <w:rFonts w:asciiTheme="majorBidi" w:hAnsiTheme="majorBidi" w:cstheme="majorBidi"/>
          <w:sz w:val="24"/>
          <w:szCs w:val="24"/>
        </w:rPr>
        <w:t xml:space="preserve">because </w:t>
      </w:r>
      <w:r w:rsidR="00E6399C">
        <w:rPr>
          <w:rFonts w:asciiTheme="majorBidi" w:hAnsiTheme="majorBidi" w:cstheme="majorBidi"/>
          <w:sz w:val="24"/>
          <w:szCs w:val="24"/>
        </w:rPr>
        <w:t>Muslims participants are more familiar with Hindu festival</w:t>
      </w:r>
      <w:r w:rsidR="00BF0334">
        <w:rPr>
          <w:rFonts w:asciiTheme="majorBidi" w:hAnsiTheme="majorBidi" w:cstheme="majorBidi"/>
          <w:sz w:val="24"/>
          <w:szCs w:val="24"/>
        </w:rPr>
        <w:t xml:space="preserve"> as Hindu</w:t>
      </w:r>
      <w:ins w:id="21" w:author="ADMIN" w:date="2015-05-29T19:01:00Z">
        <w:r w:rsidR="003F09CA">
          <w:rPr>
            <w:rFonts w:asciiTheme="majorBidi" w:hAnsiTheme="majorBidi" w:cstheme="majorBidi"/>
            <w:sz w:val="24"/>
            <w:szCs w:val="24"/>
          </w:rPr>
          <w:t>s</w:t>
        </w:r>
      </w:ins>
      <w:r w:rsidR="00BF0334">
        <w:rPr>
          <w:rFonts w:asciiTheme="majorBidi" w:hAnsiTheme="majorBidi" w:cstheme="majorBidi"/>
          <w:sz w:val="24"/>
          <w:szCs w:val="24"/>
        </w:rPr>
        <w:t xml:space="preserve"> </w:t>
      </w:r>
      <w:ins w:id="22" w:author="ADMIN" w:date="2015-05-29T19:01:00Z">
        <w:r w:rsidR="003F09CA">
          <w:rPr>
            <w:rFonts w:asciiTheme="majorBidi" w:hAnsiTheme="majorBidi" w:cstheme="majorBidi"/>
            <w:sz w:val="24"/>
            <w:szCs w:val="24"/>
          </w:rPr>
          <w:t>occur</w:t>
        </w:r>
      </w:ins>
      <w:del w:id="23" w:author="ADMIN" w:date="2015-05-29T19:01:00Z">
        <w:r w:rsidR="00BF0334" w:rsidDel="003F09CA">
          <w:rPr>
            <w:rFonts w:asciiTheme="majorBidi" w:hAnsiTheme="majorBidi" w:cstheme="majorBidi"/>
            <w:sz w:val="24"/>
            <w:szCs w:val="24"/>
          </w:rPr>
          <w:delText>being</w:delText>
        </w:r>
      </w:del>
      <w:r w:rsidR="00BF0334">
        <w:rPr>
          <w:rFonts w:asciiTheme="majorBidi" w:hAnsiTheme="majorBidi" w:cstheme="majorBidi"/>
          <w:sz w:val="24"/>
          <w:szCs w:val="24"/>
        </w:rPr>
        <w:t xml:space="preserve"> in majority.</w:t>
      </w:r>
      <w:r w:rsidR="002943EF">
        <w:rPr>
          <w:rFonts w:asciiTheme="majorBidi" w:hAnsiTheme="majorBidi" w:cstheme="majorBidi"/>
          <w:sz w:val="24"/>
          <w:szCs w:val="24"/>
        </w:rPr>
        <w:t xml:space="preserve"> </w:t>
      </w:r>
      <w:r w:rsidR="00411120">
        <w:rPr>
          <w:rFonts w:asciiTheme="majorBidi" w:hAnsiTheme="majorBidi" w:cstheme="majorBidi"/>
          <w:sz w:val="24"/>
          <w:szCs w:val="24"/>
        </w:rPr>
        <w:t xml:space="preserve">Experiment 2 showed that the in-group priming effect is stronger for 20 sec duration compared to other durations (1 sec, 5 sec, and 10 sec). </w:t>
      </w:r>
      <w:r w:rsidR="00457E14">
        <w:rPr>
          <w:rFonts w:asciiTheme="majorBidi" w:hAnsiTheme="majorBidi" w:cstheme="majorBidi"/>
          <w:sz w:val="24"/>
          <w:szCs w:val="24"/>
        </w:rPr>
        <w:t>Further studies are needed to completely understand th</w:t>
      </w:r>
      <w:ins w:id="24" w:author="ADMIN" w:date="2015-05-29T19:02:00Z">
        <w:r w:rsidR="003F09CA">
          <w:rPr>
            <w:rFonts w:asciiTheme="majorBidi" w:hAnsiTheme="majorBidi" w:cstheme="majorBidi"/>
            <w:sz w:val="24"/>
            <w:szCs w:val="24"/>
          </w:rPr>
          <w:t>at</w:t>
        </w:r>
      </w:ins>
      <w:bookmarkStart w:id="25" w:name="_GoBack"/>
      <w:bookmarkEnd w:id="25"/>
      <w:del w:id="26" w:author="ADMIN" w:date="2015-05-29T19:02:00Z">
        <w:r w:rsidR="00457E14" w:rsidDel="003F09CA">
          <w:rPr>
            <w:rFonts w:asciiTheme="majorBidi" w:hAnsiTheme="majorBidi" w:cstheme="majorBidi"/>
            <w:sz w:val="24"/>
            <w:szCs w:val="24"/>
          </w:rPr>
          <w:delText>e</w:delText>
        </w:r>
      </w:del>
      <w:r w:rsidR="00457E14">
        <w:rPr>
          <w:rFonts w:asciiTheme="majorBidi" w:hAnsiTheme="majorBidi" w:cstheme="majorBidi"/>
          <w:sz w:val="24"/>
          <w:szCs w:val="24"/>
        </w:rPr>
        <w:t xml:space="preserve"> how the in-group priming effect influences duration perception.</w:t>
      </w:r>
    </w:p>
    <w:p w:rsidR="00426579" w:rsidRPr="00426579" w:rsidRDefault="00426579" w:rsidP="00426579">
      <w:pPr>
        <w:spacing w:after="0" w:line="360" w:lineRule="auto"/>
        <w:jc w:val="both"/>
        <w:rPr>
          <w:rFonts w:asciiTheme="majorBidi" w:hAnsiTheme="majorBidi" w:cstheme="majorBidi"/>
          <w:bCs/>
          <w:sz w:val="24"/>
          <w:szCs w:val="24"/>
        </w:rPr>
      </w:pPr>
    </w:p>
    <w:p w:rsidR="0033662C" w:rsidRPr="00426579" w:rsidRDefault="0033662C" w:rsidP="00426579">
      <w:pPr>
        <w:spacing w:after="0" w:line="360" w:lineRule="auto"/>
        <w:jc w:val="both"/>
        <w:rPr>
          <w:rFonts w:asciiTheme="majorBidi" w:hAnsiTheme="majorBidi" w:cstheme="majorBidi"/>
          <w:b/>
          <w:bCs/>
          <w:sz w:val="24"/>
          <w:szCs w:val="24"/>
        </w:rPr>
      </w:pPr>
      <w:r w:rsidRPr="00426579">
        <w:rPr>
          <w:rFonts w:asciiTheme="majorBidi" w:hAnsiTheme="majorBidi" w:cstheme="majorBidi"/>
          <w:b/>
          <w:bCs/>
          <w:sz w:val="24"/>
          <w:szCs w:val="24"/>
        </w:rPr>
        <w:t>References:</w:t>
      </w:r>
    </w:p>
    <w:p w:rsidR="00493AE4" w:rsidRPr="00426579" w:rsidRDefault="00493AE4" w:rsidP="00426579">
      <w:pPr>
        <w:spacing w:after="0" w:line="360" w:lineRule="auto"/>
        <w:jc w:val="both"/>
        <w:rPr>
          <w:rFonts w:asciiTheme="majorBidi" w:hAnsiTheme="majorBidi" w:cstheme="majorBidi"/>
          <w:sz w:val="24"/>
          <w:szCs w:val="24"/>
        </w:rPr>
      </w:pPr>
      <w:r w:rsidRPr="00426579">
        <w:rPr>
          <w:rFonts w:asciiTheme="majorBidi" w:hAnsiTheme="majorBidi" w:cstheme="majorBidi"/>
          <w:sz w:val="24"/>
          <w:szCs w:val="24"/>
        </w:rPr>
        <w:t>Bruner, J. (1957). On perceptual rea</w:t>
      </w:r>
      <w:r w:rsidR="0025693B">
        <w:rPr>
          <w:rFonts w:asciiTheme="majorBidi" w:hAnsiTheme="majorBidi" w:cstheme="majorBidi"/>
          <w:sz w:val="24"/>
          <w:szCs w:val="24"/>
        </w:rPr>
        <w:t>diness.</w:t>
      </w:r>
      <w:r w:rsidR="0025693B" w:rsidRPr="0025693B">
        <w:rPr>
          <w:rFonts w:asciiTheme="majorBidi" w:hAnsiTheme="majorBidi" w:cstheme="majorBidi"/>
          <w:i/>
          <w:sz w:val="24"/>
          <w:szCs w:val="24"/>
        </w:rPr>
        <w:t>Psychological Review</w:t>
      </w:r>
      <w:r w:rsidRPr="0025693B">
        <w:rPr>
          <w:rFonts w:asciiTheme="majorBidi" w:hAnsiTheme="majorBidi" w:cstheme="majorBidi"/>
          <w:i/>
          <w:sz w:val="24"/>
          <w:szCs w:val="24"/>
        </w:rPr>
        <w:t>, 64</w:t>
      </w:r>
      <w:r w:rsidRPr="00426579">
        <w:rPr>
          <w:rFonts w:asciiTheme="majorBidi" w:hAnsiTheme="majorBidi" w:cstheme="majorBidi"/>
          <w:sz w:val="24"/>
          <w:szCs w:val="24"/>
        </w:rPr>
        <w:t>, 123–152.</w:t>
      </w:r>
    </w:p>
    <w:p w:rsidR="00493AE4" w:rsidRPr="00426579" w:rsidRDefault="00493AE4" w:rsidP="00426579">
      <w:pPr>
        <w:spacing w:after="0" w:line="360" w:lineRule="auto"/>
        <w:ind w:left="450" w:hanging="450"/>
        <w:jc w:val="both"/>
        <w:rPr>
          <w:rFonts w:asciiTheme="majorBidi" w:hAnsiTheme="majorBidi" w:cstheme="majorBidi"/>
          <w:sz w:val="24"/>
          <w:szCs w:val="24"/>
        </w:rPr>
      </w:pPr>
      <w:r w:rsidRPr="00426579">
        <w:rPr>
          <w:rFonts w:asciiTheme="majorBidi" w:hAnsiTheme="majorBidi" w:cstheme="majorBidi"/>
          <w:sz w:val="24"/>
          <w:szCs w:val="24"/>
        </w:rPr>
        <w:t>Srinivasan, N., Hopkins, N., Reicher, S. D., Khan, S. S., Singh, T., &amp; Levine, M. (2013). Social meaning of ambig</w:t>
      </w:r>
      <w:r w:rsidR="00426579">
        <w:rPr>
          <w:rFonts w:asciiTheme="majorBidi" w:hAnsiTheme="majorBidi" w:cstheme="majorBidi"/>
          <w:sz w:val="24"/>
          <w:szCs w:val="24"/>
        </w:rPr>
        <w:t>u</w:t>
      </w:r>
      <w:r w:rsidRPr="00426579">
        <w:rPr>
          <w:rFonts w:asciiTheme="majorBidi" w:hAnsiTheme="majorBidi" w:cstheme="majorBidi"/>
          <w:sz w:val="24"/>
          <w:szCs w:val="24"/>
        </w:rPr>
        <w:t xml:space="preserve">ous sounds influences retrospective duration </w:t>
      </w:r>
      <w:r w:rsidR="00426579" w:rsidRPr="00426579">
        <w:rPr>
          <w:rFonts w:asciiTheme="majorBidi" w:hAnsiTheme="majorBidi" w:cstheme="majorBidi"/>
          <w:sz w:val="24"/>
          <w:szCs w:val="24"/>
        </w:rPr>
        <w:t>judgments</w:t>
      </w:r>
      <w:r w:rsidRPr="00426579">
        <w:rPr>
          <w:rFonts w:asciiTheme="majorBidi" w:hAnsiTheme="majorBidi" w:cstheme="majorBidi"/>
          <w:sz w:val="24"/>
          <w:szCs w:val="24"/>
        </w:rPr>
        <w:t>. Psychol. Sci., 24, 1060–1062.</w:t>
      </w:r>
    </w:p>
    <w:p w:rsidR="00493AE4" w:rsidRPr="00426579" w:rsidRDefault="00493AE4" w:rsidP="00B55CE3">
      <w:pPr>
        <w:spacing w:after="0" w:line="360" w:lineRule="auto"/>
        <w:ind w:left="450" w:hanging="450"/>
        <w:rPr>
          <w:rFonts w:ascii="Times New Roman" w:hAnsi="Times New Roman" w:cs="Times New Roman"/>
          <w:sz w:val="24"/>
          <w:szCs w:val="24"/>
        </w:rPr>
      </w:pPr>
      <w:r w:rsidRPr="00426579">
        <w:rPr>
          <w:rFonts w:ascii="Times New Roman" w:hAnsi="Times New Roman" w:cs="Times New Roman"/>
          <w:sz w:val="24"/>
          <w:szCs w:val="24"/>
        </w:rPr>
        <w:t xml:space="preserve">Srinivasan, N., Tewari, S., Makwana, M., &amp; Hopkins, N. (2014). Attention mediates the effect of context-relevant social meaning on prospective duration judgments. </w:t>
      </w:r>
      <w:r w:rsidRPr="00426579">
        <w:rPr>
          <w:rFonts w:ascii="Times New Roman" w:hAnsi="Times New Roman" w:cs="Times New Roman"/>
          <w:i/>
          <w:iCs/>
          <w:sz w:val="24"/>
          <w:szCs w:val="24"/>
        </w:rPr>
        <w:t>Timing and Time Perception</w:t>
      </w:r>
      <w:r w:rsidRPr="00426579">
        <w:rPr>
          <w:rFonts w:ascii="Times New Roman" w:hAnsi="Times New Roman" w:cs="Times New Roman"/>
          <w:sz w:val="24"/>
          <w:szCs w:val="24"/>
        </w:rPr>
        <w:t xml:space="preserve">. </w:t>
      </w:r>
      <w:r w:rsidR="00B55CE3">
        <w:rPr>
          <w:rFonts w:ascii="Times New Roman" w:hAnsi="Times New Roman" w:cs="Times New Roman"/>
          <w:sz w:val="24"/>
          <w:szCs w:val="24"/>
        </w:rPr>
        <w:t>epub</w:t>
      </w:r>
    </w:p>
    <w:p w:rsidR="004A0F45" w:rsidRPr="00426579" w:rsidRDefault="004A0F45" w:rsidP="00426579">
      <w:pPr>
        <w:spacing w:after="0" w:line="360" w:lineRule="auto"/>
        <w:jc w:val="both"/>
        <w:rPr>
          <w:rFonts w:asciiTheme="majorBidi" w:hAnsiTheme="majorBidi" w:cstheme="majorBidi"/>
          <w:b/>
          <w:bCs/>
          <w:sz w:val="24"/>
          <w:szCs w:val="24"/>
        </w:rPr>
      </w:pPr>
    </w:p>
    <w:sectPr w:rsidR="004A0F45" w:rsidRPr="00426579" w:rsidSect="00E04F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ADMIN" w:date="2015-05-29T18:31:00Z" w:initials="A">
    <w:p w:rsidR="00AD1E98" w:rsidRDefault="00AD1E98">
      <w:pPr>
        <w:pStyle w:val="CommentText"/>
      </w:pPr>
      <w:r>
        <w:rPr>
          <w:rStyle w:val="CommentReference"/>
        </w:rPr>
        <w:annotationRef/>
      </w:r>
      <w:r>
        <w:t>Context is not clear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compat>
    <w:compatSetting w:name="compatibilityMode" w:uri="http://schemas.microsoft.com/office/word" w:val="12"/>
  </w:compat>
  <w:rsids>
    <w:rsidRoot w:val="006B0023"/>
    <w:rsid w:val="00064DA9"/>
    <w:rsid w:val="00067F9A"/>
    <w:rsid w:val="00072F81"/>
    <w:rsid w:val="00074F7E"/>
    <w:rsid w:val="00167E4D"/>
    <w:rsid w:val="001724FE"/>
    <w:rsid w:val="00184A97"/>
    <w:rsid w:val="00220BC9"/>
    <w:rsid w:val="00226371"/>
    <w:rsid w:val="0025693B"/>
    <w:rsid w:val="00270235"/>
    <w:rsid w:val="002943EF"/>
    <w:rsid w:val="002B409C"/>
    <w:rsid w:val="00324D37"/>
    <w:rsid w:val="0033662C"/>
    <w:rsid w:val="00347F4F"/>
    <w:rsid w:val="003A3D38"/>
    <w:rsid w:val="003F09CA"/>
    <w:rsid w:val="004036F6"/>
    <w:rsid w:val="00406E02"/>
    <w:rsid w:val="00411120"/>
    <w:rsid w:val="004151FF"/>
    <w:rsid w:val="00415933"/>
    <w:rsid w:val="004254C9"/>
    <w:rsid w:val="00426579"/>
    <w:rsid w:val="00457E14"/>
    <w:rsid w:val="00493AE4"/>
    <w:rsid w:val="00496D2D"/>
    <w:rsid w:val="004A0F45"/>
    <w:rsid w:val="004B757E"/>
    <w:rsid w:val="00591FAA"/>
    <w:rsid w:val="00633E1C"/>
    <w:rsid w:val="00662AFF"/>
    <w:rsid w:val="006879A1"/>
    <w:rsid w:val="00691516"/>
    <w:rsid w:val="006A31C9"/>
    <w:rsid w:val="006B0023"/>
    <w:rsid w:val="006C74F7"/>
    <w:rsid w:val="00735FBB"/>
    <w:rsid w:val="007A2DE7"/>
    <w:rsid w:val="007D4C74"/>
    <w:rsid w:val="007F4DCC"/>
    <w:rsid w:val="00886670"/>
    <w:rsid w:val="00887C41"/>
    <w:rsid w:val="008B26D5"/>
    <w:rsid w:val="008B5571"/>
    <w:rsid w:val="008C75DB"/>
    <w:rsid w:val="008D091C"/>
    <w:rsid w:val="009104EA"/>
    <w:rsid w:val="00975C3E"/>
    <w:rsid w:val="00986F98"/>
    <w:rsid w:val="009D5A6E"/>
    <w:rsid w:val="009D6F0B"/>
    <w:rsid w:val="009F7465"/>
    <w:rsid w:val="00A470C7"/>
    <w:rsid w:val="00AD1E98"/>
    <w:rsid w:val="00B24820"/>
    <w:rsid w:val="00B40F71"/>
    <w:rsid w:val="00B55CE3"/>
    <w:rsid w:val="00B55D94"/>
    <w:rsid w:val="00B55EDA"/>
    <w:rsid w:val="00B91F36"/>
    <w:rsid w:val="00B92D00"/>
    <w:rsid w:val="00BB4CCB"/>
    <w:rsid w:val="00BF0334"/>
    <w:rsid w:val="00C26E8E"/>
    <w:rsid w:val="00C464AD"/>
    <w:rsid w:val="00C63A3C"/>
    <w:rsid w:val="00C721F7"/>
    <w:rsid w:val="00CF12CE"/>
    <w:rsid w:val="00D411DA"/>
    <w:rsid w:val="00D63569"/>
    <w:rsid w:val="00D66F9F"/>
    <w:rsid w:val="00DA2BF4"/>
    <w:rsid w:val="00DB51E4"/>
    <w:rsid w:val="00DE0C19"/>
    <w:rsid w:val="00DE120B"/>
    <w:rsid w:val="00E04F0F"/>
    <w:rsid w:val="00E236EA"/>
    <w:rsid w:val="00E45AEE"/>
    <w:rsid w:val="00E6399C"/>
    <w:rsid w:val="00EB15FD"/>
    <w:rsid w:val="00EF77B2"/>
    <w:rsid w:val="00F16891"/>
    <w:rsid w:val="00F84D19"/>
    <w:rsid w:val="00FB0351"/>
    <w:rsid w:val="00FF61B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F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0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BC9"/>
    <w:rPr>
      <w:rFonts w:ascii="Tahoma" w:hAnsi="Tahoma" w:cs="Tahoma"/>
      <w:sz w:val="16"/>
      <w:szCs w:val="16"/>
    </w:rPr>
  </w:style>
  <w:style w:type="character" w:styleId="CommentReference">
    <w:name w:val="annotation reference"/>
    <w:basedOn w:val="DefaultParagraphFont"/>
    <w:uiPriority w:val="99"/>
    <w:semiHidden/>
    <w:unhideWhenUsed/>
    <w:rsid w:val="00426579"/>
    <w:rPr>
      <w:sz w:val="18"/>
      <w:szCs w:val="18"/>
    </w:rPr>
  </w:style>
  <w:style w:type="paragraph" w:styleId="CommentText">
    <w:name w:val="annotation text"/>
    <w:basedOn w:val="Normal"/>
    <w:link w:val="CommentTextChar"/>
    <w:uiPriority w:val="99"/>
    <w:semiHidden/>
    <w:unhideWhenUsed/>
    <w:rsid w:val="00426579"/>
    <w:pPr>
      <w:spacing w:line="240" w:lineRule="auto"/>
    </w:pPr>
    <w:rPr>
      <w:sz w:val="24"/>
      <w:szCs w:val="24"/>
    </w:rPr>
  </w:style>
  <w:style w:type="character" w:customStyle="1" w:styleId="CommentTextChar">
    <w:name w:val="Comment Text Char"/>
    <w:basedOn w:val="DefaultParagraphFont"/>
    <w:link w:val="CommentText"/>
    <w:uiPriority w:val="99"/>
    <w:semiHidden/>
    <w:rsid w:val="00426579"/>
    <w:rPr>
      <w:sz w:val="24"/>
      <w:szCs w:val="24"/>
    </w:rPr>
  </w:style>
  <w:style w:type="paragraph" w:styleId="CommentSubject">
    <w:name w:val="annotation subject"/>
    <w:basedOn w:val="CommentText"/>
    <w:next w:val="CommentText"/>
    <w:link w:val="CommentSubjectChar"/>
    <w:uiPriority w:val="99"/>
    <w:semiHidden/>
    <w:unhideWhenUsed/>
    <w:rsid w:val="00426579"/>
    <w:rPr>
      <w:b/>
      <w:bCs/>
      <w:sz w:val="20"/>
      <w:szCs w:val="20"/>
    </w:rPr>
  </w:style>
  <w:style w:type="character" w:customStyle="1" w:styleId="CommentSubjectChar">
    <w:name w:val="Comment Subject Char"/>
    <w:basedOn w:val="CommentTextChar"/>
    <w:link w:val="CommentSubject"/>
    <w:uiPriority w:val="99"/>
    <w:semiHidden/>
    <w:rsid w:val="0042657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697904">
      <w:bodyDiv w:val="1"/>
      <w:marLeft w:val="0"/>
      <w:marRight w:val="0"/>
      <w:marTop w:val="0"/>
      <w:marBottom w:val="0"/>
      <w:divBdr>
        <w:top w:val="none" w:sz="0" w:space="0" w:color="auto"/>
        <w:left w:val="none" w:sz="0" w:space="0" w:color="auto"/>
        <w:bottom w:val="none" w:sz="0" w:space="0" w:color="auto"/>
        <w:right w:val="none" w:sz="0" w:space="0" w:color="auto"/>
      </w:divBdr>
    </w:div>
    <w:div w:id="111597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6</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ADMIN</cp:lastModifiedBy>
  <cp:revision>32</cp:revision>
  <dcterms:created xsi:type="dcterms:W3CDTF">2015-05-05T19:06:00Z</dcterms:created>
  <dcterms:modified xsi:type="dcterms:W3CDTF">2015-05-29T13:33:00Z</dcterms:modified>
</cp:coreProperties>
</file>